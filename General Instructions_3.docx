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342F" w14:textId="2D7D66D0" w:rsidR="00CC14A4" w:rsidRPr="00CC14A4" w:rsidRDefault="00CC14A4">
      <w:pPr>
        <w:rPr>
          <w:rFonts w:ascii="Times New Roman" w:hAnsi="Times New Roman" w:cs="Times New Roman"/>
          <w:u w:val="single"/>
          <w:lang w:val="en-US"/>
        </w:rPr>
      </w:pPr>
      <w:r w:rsidRPr="00CC14A4">
        <w:rPr>
          <w:rFonts w:ascii="Times New Roman" w:hAnsi="Times New Roman" w:cs="Times New Roman"/>
          <w:u w:val="single"/>
          <w:lang w:val="en-US"/>
        </w:rPr>
        <w:t xml:space="preserve">Screen 1: </w:t>
      </w:r>
    </w:p>
    <w:p w14:paraId="5162171A" w14:textId="534DF2D8" w:rsidR="005A1364" w:rsidRDefault="00CC14A4">
      <w:pPr>
        <w:rPr>
          <w:rFonts w:ascii="Times New Roman" w:hAnsi="Times New Roman" w:cs="Times New Roman"/>
          <w:b/>
          <w:bCs/>
          <w:lang w:val="en-US"/>
        </w:rPr>
      </w:pPr>
      <w:r>
        <w:rPr>
          <w:rFonts w:ascii="Times New Roman" w:hAnsi="Times New Roman" w:cs="Times New Roman"/>
          <w:b/>
          <w:bCs/>
          <w:lang w:val="en-US"/>
        </w:rPr>
        <w:t xml:space="preserve">General </w:t>
      </w:r>
      <w:r w:rsidRPr="00CC14A4">
        <w:rPr>
          <w:rFonts w:ascii="Times New Roman" w:hAnsi="Times New Roman" w:cs="Times New Roman"/>
          <w:b/>
          <w:bCs/>
          <w:lang w:val="en-US"/>
        </w:rPr>
        <w:t>Instructions</w:t>
      </w:r>
    </w:p>
    <w:p w14:paraId="0E60F02D" w14:textId="77777777" w:rsidR="00B139AE" w:rsidRPr="00B139AE" w:rsidRDefault="00B139AE" w:rsidP="00B139AE">
      <w:pPr>
        <w:rPr>
          <w:rFonts w:ascii="Times New Roman" w:hAnsi="Times New Roman" w:cs="Times New Roman"/>
          <w:lang w:val="en-US"/>
        </w:rPr>
      </w:pPr>
      <w:r w:rsidRPr="00B139AE">
        <w:rPr>
          <w:rFonts w:ascii="Times New Roman" w:hAnsi="Times New Roman" w:cs="Times New Roman"/>
          <w:lang w:val="en-US"/>
        </w:rPr>
        <w:t>This is an experiment in decision making. You will be paid in cash for your participation at the end of the experiment. Different participants may earn different amounts. What you earn depends on your decisions and the decisions of others.</w:t>
      </w:r>
    </w:p>
    <w:p w14:paraId="1BFDB2A2" w14:textId="4CAF95E9" w:rsidR="00A00BAD" w:rsidRDefault="00B139AE" w:rsidP="00CC14A4">
      <w:pPr>
        <w:rPr>
          <w:rFonts w:ascii="Times New Roman" w:hAnsi="Times New Roman" w:cs="Times New Roman"/>
          <w:lang w:val="en-US"/>
        </w:rPr>
      </w:pPr>
      <w:r w:rsidRPr="00B139AE">
        <w:rPr>
          <w:rFonts w:ascii="Times New Roman" w:hAnsi="Times New Roman" w:cs="Times New Roman"/>
          <w:lang w:val="en-US"/>
        </w:rPr>
        <w:t xml:space="preserve">The experiment will take place through computer terminals at which you are seated. If you have any questions during the instruction round, raise your hand and a monitor will come by to answer your question. If any difficulties arise after the experiment has begun, raise your hand, and someone will assist </w:t>
      </w:r>
      <w:commentRangeStart w:id="0"/>
      <w:r w:rsidRPr="00B139AE">
        <w:rPr>
          <w:rFonts w:ascii="Times New Roman" w:hAnsi="Times New Roman" w:cs="Times New Roman"/>
          <w:lang w:val="en-US"/>
        </w:rPr>
        <w:t>you</w:t>
      </w:r>
      <w:commentRangeEnd w:id="0"/>
      <w:r w:rsidR="00584858">
        <w:rPr>
          <w:rStyle w:val="Marquedecommentaire"/>
        </w:rPr>
        <w:commentReference w:id="0"/>
      </w:r>
      <w:r w:rsidRPr="00B139AE">
        <w:rPr>
          <w:rFonts w:ascii="Times New Roman" w:hAnsi="Times New Roman" w:cs="Times New Roman"/>
          <w:lang w:val="en-US"/>
        </w:rPr>
        <w:t>.</w:t>
      </w:r>
    </w:p>
    <w:p w14:paraId="4D65D3DC" w14:textId="7A387840" w:rsidR="00AD5686" w:rsidRDefault="00AD5686" w:rsidP="00CC14A4">
      <w:pPr>
        <w:rPr>
          <w:rFonts w:ascii="Times New Roman" w:hAnsi="Times New Roman" w:cs="Times New Roman"/>
          <w:lang w:val="en-US"/>
        </w:rPr>
      </w:pPr>
      <w:r>
        <w:rPr>
          <w:rFonts w:ascii="Times New Roman" w:hAnsi="Times New Roman" w:cs="Times New Roman"/>
          <w:lang w:val="en-US"/>
        </w:rPr>
        <w:t>Click “Next”</w:t>
      </w:r>
    </w:p>
    <w:p w14:paraId="777C5E4F" w14:textId="6697608F" w:rsidR="0066128B" w:rsidRPr="00E1697A" w:rsidRDefault="0066128B" w:rsidP="00CC14A4">
      <w:pPr>
        <w:rPr>
          <w:rFonts w:ascii="Times New Roman" w:hAnsi="Times New Roman" w:cs="Times New Roman"/>
          <w:lang w:val="en-US"/>
        </w:rPr>
      </w:pPr>
      <w:r>
        <w:rPr>
          <w:rFonts w:ascii="Times New Roman" w:hAnsi="Times New Roman" w:cs="Times New Roman"/>
          <w:lang w:val="en-US"/>
        </w:rPr>
        <w:t>{{Next button}}</w:t>
      </w:r>
    </w:p>
    <w:p w14:paraId="2C8C2A4E"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14D0F9E9" w14:textId="37575607" w:rsidR="00CC14A4" w:rsidRPr="00CC14A4" w:rsidRDefault="00CC14A4" w:rsidP="00CC14A4">
      <w:pPr>
        <w:rPr>
          <w:rFonts w:ascii="Times New Roman" w:hAnsi="Times New Roman" w:cs="Times New Roman"/>
          <w:u w:val="single"/>
          <w:lang w:val="en-US"/>
        </w:rPr>
      </w:pPr>
      <w:r w:rsidRPr="00CC14A4">
        <w:rPr>
          <w:rFonts w:ascii="Times New Roman" w:hAnsi="Times New Roman" w:cs="Times New Roman"/>
          <w:u w:val="single"/>
          <w:lang w:val="en-US"/>
        </w:rPr>
        <w:lastRenderedPageBreak/>
        <w:t xml:space="preserve">Screen 2: </w:t>
      </w:r>
    </w:p>
    <w:p w14:paraId="4D6B7729" w14:textId="0CA2B866" w:rsidR="00CC14A4" w:rsidRDefault="00CC14A4" w:rsidP="00CC14A4">
      <w:pPr>
        <w:rPr>
          <w:rFonts w:ascii="Times New Roman" w:hAnsi="Times New Roman" w:cs="Times New Roman"/>
          <w:b/>
          <w:bCs/>
          <w:lang w:val="en-US"/>
        </w:rPr>
      </w:pPr>
      <w:r w:rsidRPr="00CC14A4">
        <w:rPr>
          <w:rFonts w:ascii="Times New Roman" w:hAnsi="Times New Roman" w:cs="Times New Roman"/>
          <w:b/>
          <w:bCs/>
          <w:lang w:val="en-US"/>
        </w:rPr>
        <w:t>General Instructions</w:t>
      </w:r>
    </w:p>
    <w:p w14:paraId="58AAAA3F" w14:textId="3E6D1BBE" w:rsidR="00B139AE" w:rsidRPr="00CF7CE9" w:rsidRDefault="00B139AE" w:rsidP="00B139AE">
      <w:pPr>
        <w:rPr>
          <w:rFonts w:ascii="Times New Roman" w:hAnsi="Times New Roman" w:cs="Times New Roman"/>
          <w:lang w:val="en-US"/>
        </w:rPr>
      </w:pPr>
      <w:r w:rsidRPr="00CF7CE9">
        <w:rPr>
          <w:rFonts w:ascii="Times New Roman" w:hAnsi="Times New Roman" w:cs="Times New Roman"/>
          <w:lang w:val="en-US"/>
        </w:rPr>
        <w:t xml:space="preserve">This </w:t>
      </w:r>
      <w:r>
        <w:rPr>
          <w:rFonts w:ascii="Times New Roman" w:hAnsi="Times New Roman" w:cs="Times New Roman"/>
          <w:lang w:val="en-US"/>
        </w:rPr>
        <w:t xml:space="preserve">experiment </w:t>
      </w:r>
      <w:r w:rsidRPr="00CF7CE9">
        <w:rPr>
          <w:rFonts w:ascii="Times New Roman" w:hAnsi="Times New Roman" w:cs="Times New Roman"/>
          <w:lang w:val="en-US"/>
        </w:rPr>
        <w:t xml:space="preserve">consists of three </w:t>
      </w:r>
      <w:commentRangeStart w:id="1"/>
      <w:r w:rsidRPr="00CF7CE9">
        <w:rPr>
          <w:rFonts w:ascii="Times New Roman" w:hAnsi="Times New Roman" w:cs="Times New Roman"/>
          <w:lang w:val="en-US"/>
        </w:rPr>
        <w:t>parts</w:t>
      </w:r>
      <w:commentRangeEnd w:id="1"/>
      <w:r w:rsidR="00FA0E40">
        <w:rPr>
          <w:rStyle w:val="Marquedecommentaire"/>
        </w:rPr>
        <w:commentReference w:id="1"/>
      </w:r>
      <w:r w:rsidRPr="00CF7CE9">
        <w:rPr>
          <w:rFonts w:ascii="Times New Roman" w:hAnsi="Times New Roman" w:cs="Times New Roman"/>
          <w:lang w:val="en-US"/>
        </w:rPr>
        <w:t>.</w:t>
      </w:r>
    </w:p>
    <w:p w14:paraId="0EF034A3" w14:textId="10FEF9E7" w:rsidR="00B139AE" w:rsidRPr="00CF7CE9" w:rsidRDefault="00B139AE" w:rsidP="00B139AE">
      <w:pPr>
        <w:rPr>
          <w:rFonts w:ascii="Times New Roman" w:hAnsi="Times New Roman" w:cs="Times New Roman"/>
          <w:lang w:val="en-US"/>
        </w:rPr>
      </w:pPr>
      <w:r w:rsidRPr="00CF7CE9">
        <w:rPr>
          <w:rFonts w:ascii="Times New Roman" w:hAnsi="Times New Roman" w:cs="Times New Roman"/>
          <w:lang w:val="en-US"/>
        </w:rPr>
        <w:t xml:space="preserve">In the first two parts you will be asked to make some decisions. You may earn </w:t>
      </w:r>
      <w:commentRangeStart w:id="2"/>
      <w:r w:rsidRPr="00CF7CE9">
        <w:rPr>
          <w:rFonts w:ascii="Times New Roman" w:hAnsi="Times New Roman" w:cs="Times New Roman"/>
          <w:lang w:val="en-US"/>
        </w:rPr>
        <w:t>some</w:t>
      </w:r>
      <w:commentRangeEnd w:id="2"/>
      <w:r w:rsidR="00826950">
        <w:rPr>
          <w:rStyle w:val="Marquedecommentaire"/>
        </w:rPr>
        <w:commentReference w:id="2"/>
      </w:r>
      <w:r w:rsidRPr="00CF7CE9">
        <w:rPr>
          <w:rFonts w:ascii="Times New Roman" w:hAnsi="Times New Roman" w:cs="Times New Roman"/>
          <w:lang w:val="en-US"/>
        </w:rPr>
        <w:t xml:space="preserve"> money depending on your decisions</w:t>
      </w:r>
      <w:r w:rsidR="008D38F7">
        <w:rPr>
          <w:rFonts w:ascii="Times New Roman" w:hAnsi="Times New Roman" w:cs="Times New Roman"/>
          <w:lang w:val="en-US"/>
        </w:rPr>
        <w:t xml:space="preserve"> and the decision of others</w:t>
      </w:r>
      <w:r w:rsidRPr="00CF7CE9">
        <w:rPr>
          <w:rFonts w:ascii="Times New Roman" w:hAnsi="Times New Roman" w:cs="Times New Roman"/>
          <w:lang w:val="en-US"/>
        </w:rPr>
        <w:t xml:space="preserve">. Your earnings for each part are determined </w:t>
      </w:r>
      <w:commentRangeStart w:id="3"/>
      <w:r w:rsidRPr="00CF7CE9">
        <w:rPr>
          <w:rFonts w:ascii="Times New Roman" w:hAnsi="Times New Roman" w:cs="Times New Roman"/>
          <w:lang w:val="en-US"/>
        </w:rPr>
        <w:t>separately</w:t>
      </w:r>
      <w:commentRangeEnd w:id="3"/>
      <w:r w:rsidR="00826950">
        <w:rPr>
          <w:rStyle w:val="Marquedecommentaire"/>
        </w:rPr>
        <w:commentReference w:id="3"/>
      </w:r>
      <w:r w:rsidRPr="00CF7CE9">
        <w:rPr>
          <w:rFonts w:ascii="Times New Roman" w:hAnsi="Times New Roman" w:cs="Times New Roman"/>
          <w:lang w:val="en-US"/>
        </w:rPr>
        <w:t xml:space="preserve">. In the last part you will be asked to answer </w:t>
      </w:r>
      <w:commentRangeStart w:id="4"/>
      <w:r w:rsidRPr="00CF7CE9">
        <w:rPr>
          <w:rFonts w:ascii="Times New Roman" w:hAnsi="Times New Roman" w:cs="Times New Roman"/>
          <w:lang w:val="en-US"/>
        </w:rPr>
        <w:t>some</w:t>
      </w:r>
      <w:commentRangeEnd w:id="4"/>
      <w:r w:rsidR="00733299">
        <w:rPr>
          <w:rStyle w:val="Marquedecommentaire"/>
        </w:rPr>
        <w:commentReference w:id="4"/>
      </w:r>
      <w:r w:rsidRPr="00CF7CE9">
        <w:rPr>
          <w:rFonts w:ascii="Times New Roman" w:hAnsi="Times New Roman" w:cs="Times New Roman"/>
          <w:lang w:val="en-US"/>
        </w:rPr>
        <w:t xml:space="preserve"> simple questions. All your responses are confidential and will only be used for research purposes and will never be linked to your </w:t>
      </w:r>
      <w:r w:rsidR="00AA7623">
        <w:rPr>
          <w:rFonts w:ascii="Times New Roman" w:hAnsi="Times New Roman" w:cs="Times New Roman"/>
          <w:lang w:val="en-US"/>
        </w:rPr>
        <w:t>name</w:t>
      </w:r>
      <w:r w:rsidRPr="00CF7CE9">
        <w:rPr>
          <w:rFonts w:ascii="Times New Roman" w:hAnsi="Times New Roman" w:cs="Times New Roman"/>
          <w:lang w:val="en-US"/>
        </w:rPr>
        <w:t>.</w:t>
      </w:r>
    </w:p>
    <w:p w14:paraId="2CE2EEC5" w14:textId="27B4D166" w:rsidR="00757A18" w:rsidRDefault="00034721" w:rsidP="00757A18">
      <w:pPr>
        <w:rPr>
          <w:rFonts w:ascii="Times New Roman" w:hAnsi="Times New Roman" w:cs="Times New Roman"/>
          <w:lang w:val="en-US"/>
        </w:rPr>
      </w:pPr>
      <w:r>
        <w:rPr>
          <w:rFonts w:ascii="Times New Roman" w:hAnsi="Times New Roman" w:cs="Times New Roman"/>
          <w:lang w:val="en-US"/>
        </w:rPr>
        <w:t xml:space="preserve">At the end of the instructions, </w:t>
      </w:r>
      <w:r w:rsidR="00B139AE" w:rsidRPr="00CF7CE9">
        <w:rPr>
          <w:rFonts w:ascii="Times New Roman" w:hAnsi="Times New Roman" w:cs="Times New Roman"/>
          <w:lang w:val="en-US"/>
        </w:rPr>
        <w:t>we will ask you some comprehension questions. If you fail any of them, you will not receive any payment.</w:t>
      </w:r>
    </w:p>
    <w:p w14:paraId="631D2881" w14:textId="1B51A92F" w:rsidR="00A67C4C" w:rsidRDefault="00963D8E" w:rsidP="00757A18">
      <w:pPr>
        <w:rPr>
          <w:rFonts w:ascii="Times New Roman" w:hAnsi="Times New Roman" w:cs="Times New Roman"/>
          <w:lang w:val="en-US"/>
        </w:rPr>
      </w:pPr>
      <w:r>
        <w:rPr>
          <w:rFonts w:ascii="Times New Roman" w:hAnsi="Times New Roman" w:cs="Times New Roman"/>
          <w:lang w:val="en-US"/>
        </w:rPr>
        <w:t>In the next page, you will read the instructions for Part I of the experiment.</w:t>
      </w:r>
    </w:p>
    <w:p w14:paraId="40781B47" w14:textId="77777777" w:rsidR="00963D8E" w:rsidRDefault="00963D8E" w:rsidP="00757A18">
      <w:pPr>
        <w:rPr>
          <w:rFonts w:ascii="Times New Roman" w:hAnsi="Times New Roman" w:cs="Times New Roman"/>
          <w:lang w:val="en-US"/>
        </w:rPr>
      </w:pPr>
      <w:r w:rsidRPr="00CC14A4">
        <w:rPr>
          <w:rFonts w:ascii="Times New Roman" w:hAnsi="Times New Roman" w:cs="Times New Roman"/>
          <w:lang w:val="en-US"/>
        </w:rPr>
        <w:t xml:space="preserve">Click “Next” </w:t>
      </w:r>
      <w:commentRangeStart w:id="5"/>
      <w:r>
        <w:rPr>
          <w:rFonts w:ascii="Times New Roman" w:hAnsi="Times New Roman" w:cs="Times New Roman"/>
          <w:lang w:val="en-US"/>
        </w:rPr>
        <w:t>to proceed</w:t>
      </w:r>
      <w:commentRangeEnd w:id="5"/>
      <w:r w:rsidR="00282866">
        <w:rPr>
          <w:rStyle w:val="Marquedecommentaire"/>
        </w:rPr>
        <w:commentReference w:id="5"/>
      </w:r>
      <w:r w:rsidRPr="00CC14A4">
        <w:rPr>
          <w:rFonts w:ascii="Times New Roman" w:hAnsi="Times New Roman" w:cs="Times New Roman"/>
          <w:lang w:val="en-US"/>
        </w:rPr>
        <w:t>.</w:t>
      </w:r>
    </w:p>
    <w:p w14:paraId="18EED6C2" w14:textId="020A29E5" w:rsidR="00757A18" w:rsidRPr="00C91EA6" w:rsidRDefault="00A50562" w:rsidP="00757A18">
      <w:pPr>
        <w:rPr>
          <w:rFonts w:ascii="Times New Roman" w:hAnsi="Times New Roman" w:cs="Times New Roman"/>
          <w:lang w:val="en-US"/>
        </w:rPr>
      </w:pPr>
      <w:r>
        <w:rPr>
          <w:rFonts w:ascii="Times New Roman" w:hAnsi="Times New Roman" w:cs="Times New Roman"/>
          <w:lang w:val="en-US"/>
        </w:rPr>
        <w:t>{{</w:t>
      </w:r>
      <w:r w:rsidR="00757A18">
        <w:rPr>
          <w:rFonts w:ascii="Times New Roman" w:hAnsi="Times New Roman" w:cs="Times New Roman"/>
          <w:lang w:val="en-US"/>
        </w:rPr>
        <w:t>Next button</w:t>
      </w:r>
      <w:r>
        <w:rPr>
          <w:rFonts w:ascii="Times New Roman" w:hAnsi="Times New Roman" w:cs="Times New Roman"/>
          <w:lang w:val="en-US"/>
        </w:rPr>
        <w:t>}}</w:t>
      </w:r>
    </w:p>
    <w:p w14:paraId="4880CC8B" w14:textId="77777777" w:rsidR="000944C7" w:rsidRDefault="000944C7" w:rsidP="00CC14A4">
      <w:pPr>
        <w:rPr>
          <w:rFonts w:ascii="Times New Roman" w:hAnsi="Times New Roman" w:cs="Times New Roman"/>
          <w:lang w:val="en-US"/>
        </w:rPr>
      </w:pPr>
    </w:p>
    <w:p w14:paraId="5D92252E"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7D21D4C0" w14:textId="183FAB0F" w:rsidR="00E419E9" w:rsidRDefault="00E419E9" w:rsidP="00CC14A4">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sidR="001A4686">
        <w:rPr>
          <w:rFonts w:ascii="Times New Roman" w:hAnsi="Times New Roman" w:cs="Times New Roman"/>
          <w:u w:val="single"/>
          <w:lang w:val="en-US"/>
        </w:rPr>
        <w:t xml:space="preserve">3 </w:t>
      </w:r>
      <w:r>
        <w:rPr>
          <w:rFonts w:ascii="Times New Roman" w:hAnsi="Times New Roman" w:cs="Times New Roman"/>
          <w:u w:val="single"/>
          <w:lang w:val="en-US"/>
        </w:rPr>
        <w:t>:</w:t>
      </w:r>
    </w:p>
    <w:p w14:paraId="5C5EC72A" w14:textId="36B4DBD8" w:rsidR="00E419E9" w:rsidRDefault="0074262A" w:rsidP="00CC14A4">
      <w:pPr>
        <w:rPr>
          <w:rFonts w:ascii="Times New Roman" w:hAnsi="Times New Roman" w:cs="Times New Roman"/>
          <w:b/>
          <w:bCs/>
          <w:lang w:val="en-US"/>
        </w:rPr>
      </w:pPr>
      <w:r>
        <w:rPr>
          <w:rFonts w:ascii="Times New Roman" w:hAnsi="Times New Roman" w:cs="Times New Roman"/>
          <w:b/>
          <w:bCs/>
          <w:lang w:val="en-US"/>
        </w:rPr>
        <w:t xml:space="preserve">Part I. </w:t>
      </w:r>
      <w:r w:rsidR="00E419E9">
        <w:rPr>
          <w:rFonts w:ascii="Times New Roman" w:hAnsi="Times New Roman" w:cs="Times New Roman"/>
          <w:b/>
          <w:bCs/>
          <w:lang w:val="en-US"/>
        </w:rPr>
        <w:t>Production stage</w:t>
      </w:r>
    </w:p>
    <w:p w14:paraId="6A6B3FA2" w14:textId="2637461D" w:rsidR="00A64BE9" w:rsidRDefault="0074262A" w:rsidP="005140EB">
      <w:pPr>
        <w:rPr>
          <w:rFonts w:ascii="Times New Roman" w:hAnsi="Times New Roman" w:cs="Times New Roman"/>
          <w:lang w:val="en-US"/>
        </w:rPr>
      </w:pPr>
      <w:r>
        <w:rPr>
          <w:rFonts w:ascii="Times New Roman" w:hAnsi="Times New Roman" w:cs="Times New Roman"/>
          <w:lang w:val="en-US"/>
        </w:rPr>
        <w:t>In this part, you will be match</w:t>
      </w:r>
      <w:r w:rsidR="00AA7623">
        <w:rPr>
          <w:rFonts w:ascii="Times New Roman" w:hAnsi="Times New Roman" w:cs="Times New Roman"/>
          <w:lang w:val="en-US"/>
        </w:rPr>
        <w:t>ed</w:t>
      </w:r>
      <w:r>
        <w:rPr>
          <w:rFonts w:ascii="Times New Roman" w:hAnsi="Times New Roman" w:cs="Times New Roman"/>
          <w:lang w:val="en-US"/>
        </w:rPr>
        <w:t xml:space="preserve"> </w:t>
      </w:r>
      <w:r w:rsidR="00921467">
        <w:rPr>
          <w:rFonts w:ascii="Times New Roman" w:hAnsi="Times New Roman" w:cs="Times New Roman"/>
          <w:lang w:val="en-US"/>
        </w:rPr>
        <w:t xml:space="preserve">randomly </w:t>
      </w:r>
      <w:r>
        <w:rPr>
          <w:rFonts w:ascii="Times New Roman" w:hAnsi="Times New Roman" w:cs="Times New Roman"/>
          <w:lang w:val="en-US"/>
        </w:rPr>
        <w:t>with other two players.</w:t>
      </w:r>
    </w:p>
    <w:p w14:paraId="71E9E9BA" w14:textId="4AABE35E" w:rsidR="00A64BE9" w:rsidRDefault="00A64BE9" w:rsidP="005140EB">
      <w:pPr>
        <w:rPr>
          <w:rFonts w:ascii="Times New Roman" w:hAnsi="Times New Roman" w:cs="Times New Roman"/>
          <w:lang w:val="en-US"/>
        </w:rPr>
      </w:pPr>
      <w:r>
        <w:rPr>
          <w:rFonts w:ascii="Times New Roman" w:hAnsi="Times New Roman" w:cs="Times New Roman"/>
          <w:lang w:val="en-US"/>
        </w:rPr>
        <w:t>First, y</w:t>
      </w:r>
      <w:r w:rsidR="0074262A">
        <w:rPr>
          <w:rFonts w:ascii="Times New Roman" w:hAnsi="Times New Roman" w:cs="Times New Roman"/>
          <w:lang w:val="en-US"/>
        </w:rPr>
        <w:t xml:space="preserve">ou </w:t>
      </w:r>
      <w:r>
        <w:rPr>
          <w:rFonts w:ascii="Times New Roman" w:hAnsi="Times New Roman" w:cs="Times New Roman"/>
          <w:lang w:val="en-US"/>
        </w:rPr>
        <w:t>will be matched with a</w:t>
      </w:r>
      <w:r w:rsidR="0074262A">
        <w:rPr>
          <w:rFonts w:ascii="Times New Roman" w:hAnsi="Times New Roman" w:cs="Times New Roman"/>
          <w:lang w:val="en-US"/>
        </w:rPr>
        <w:t xml:space="preserve"> randomly selected participant in the experiment </w:t>
      </w:r>
      <w:r>
        <w:rPr>
          <w:rFonts w:ascii="Times New Roman" w:hAnsi="Times New Roman" w:cs="Times New Roman"/>
          <w:lang w:val="en-US"/>
        </w:rPr>
        <w:t>to</w:t>
      </w:r>
      <w:r w:rsidR="0074262A">
        <w:rPr>
          <w:rFonts w:ascii="Times New Roman" w:hAnsi="Times New Roman" w:cs="Times New Roman"/>
          <w:lang w:val="en-US"/>
        </w:rPr>
        <w:t xml:space="preserve"> play the role of wo</w:t>
      </w:r>
      <w:r w:rsidR="00AA7623">
        <w:rPr>
          <w:rFonts w:ascii="Times New Roman" w:hAnsi="Times New Roman" w:cs="Times New Roman"/>
          <w:lang w:val="en-US"/>
        </w:rPr>
        <w:t>r</w:t>
      </w:r>
      <w:r w:rsidR="0074262A">
        <w:rPr>
          <w:rFonts w:ascii="Times New Roman" w:hAnsi="Times New Roman" w:cs="Times New Roman"/>
          <w:lang w:val="en-US"/>
        </w:rPr>
        <w:t xml:space="preserve">kers. </w:t>
      </w:r>
    </w:p>
    <w:p w14:paraId="25E87292" w14:textId="6F596904" w:rsidR="0074262A" w:rsidRDefault="00AA7623" w:rsidP="005140EB">
      <w:pPr>
        <w:rPr>
          <w:rFonts w:ascii="Times New Roman" w:hAnsi="Times New Roman" w:cs="Times New Roman"/>
          <w:lang w:val="en-US"/>
        </w:rPr>
      </w:pPr>
      <w:r>
        <w:rPr>
          <w:rFonts w:ascii="Times New Roman" w:hAnsi="Times New Roman" w:cs="Times New Roman"/>
          <w:lang w:val="en-US"/>
        </w:rPr>
        <w:t>Y</w:t>
      </w:r>
      <w:r w:rsidR="0074262A">
        <w:rPr>
          <w:rFonts w:ascii="Times New Roman" w:hAnsi="Times New Roman" w:cs="Times New Roman"/>
          <w:lang w:val="en-US"/>
        </w:rPr>
        <w:t>ou</w:t>
      </w:r>
      <w:r w:rsidR="002D19F7">
        <w:rPr>
          <w:rFonts w:ascii="Times New Roman" w:hAnsi="Times New Roman" w:cs="Times New Roman"/>
          <w:lang w:val="en-US"/>
        </w:rPr>
        <w:t xml:space="preserve">r group of two workers </w:t>
      </w:r>
      <w:r w:rsidR="00A64BE9">
        <w:rPr>
          <w:rFonts w:ascii="Times New Roman" w:hAnsi="Times New Roman" w:cs="Times New Roman"/>
          <w:lang w:val="en-US"/>
        </w:rPr>
        <w:t xml:space="preserve">will </w:t>
      </w:r>
      <w:r w:rsidR="0074262A">
        <w:rPr>
          <w:rFonts w:ascii="Times New Roman" w:hAnsi="Times New Roman" w:cs="Times New Roman"/>
          <w:lang w:val="en-US"/>
        </w:rPr>
        <w:t xml:space="preserve">be matched with </w:t>
      </w:r>
      <w:r>
        <w:rPr>
          <w:rFonts w:ascii="Times New Roman" w:hAnsi="Times New Roman" w:cs="Times New Roman"/>
          <w:lang w:val="en-US"/>
        </w:rPr>
        <w:t xml:space="preserve">another player who will play the role of manager. In </w:t>
      </w:r>
      <w:r w:rsidR="004A21AF">
        <w:rPr>
          <w:rFonts w:ascii="Times New Roman" w:hAnsi="Times New Roman" w:cs="Times New Roman"/>
          <w:lang w:val="en-US"/>
        </w:rPr>
        <w:t>particular</w:t>
      </w:r>
      <w:r>
        <w:rPr>
          <w:rFonts w:ascii="Times New Roman" w:hAnsi="Times New Roman" w:cs="Times New Roman"/>
          <w:lang w:val="en-US"/>
        </w:rPr>
        <w:t xml:space="preserve">, the manager will be randomly selected from a pool of </w:t>
      </w:r>
      <w:r w:rsidR="0074262A">
        <w:rPr>
          <w:rFonts w:ascii="Times New Roman" w:hAnsi="Times New Roman" w:cs="Times New Roman"/>
          <w:lang w:val="en-US"/>
        </w:rPr>
        <w:t>actual manager</w:t>
      </w:r>
      <w:r>
        <w:rPr>
          <w:rFonts w:ascii="Times New Roman" w:hAnsi="Times New Roman" w:cs="Times New Roman"/>
          <w:lang w:val="en-US"/>
        </w:rPr>
        <w:t xml:space="preserve">s </w:t>
      </w:r>
      <w:commentRangeStart w:id="6"/>
      <w:commentRangeStart w:id="7"/>
      <w:r>
        <w:rPr>
          <w:rFonts w:ascii="Times New Roman" w:hAnsi="Times New Roman" w:cs="Times New Roman"/>
          <w:lang w:val="en-US"/>
        </w:rPr>
        <w:t xml:space="preserve">with practical experience in business </w:t>
      </w:r>
      <w:commentRangeStart w:id="8"/>
      <w:r>
        <w:rPr>
          <w:rFonts w:ascii="Times New Roman" w:hAnsi="Times New Roman" w:cs="Times New Roman"/>
          <w:lang w:val="en-US"/>
        </w:rPr>
        <w:t>settings</w:t>
      </w:r>
      <w:commentRangeEnd w:id="6"/>
      <w:r w:rsidR="007167F4">
        <w:rPr>
          <w:rStyle w:val="Marquedecommentaire"/>
        </w:rPr>
        <w:commentReference w:id="6"/>
      </w:r>
      <w:commentRangeEnd w:id="7"/>
      <w:r w:rsidR="0057551F">
        <w:rPr>
          <w:rStyle w:val="Marquedecommentaire"/>
        </w:rPr>
        <w:commentReference w:id="7"/>
      </w:r>
      <w:commentRangeEnd w:id="8"/>
      <w:r w:rsidR="001829C2">
        <w:rPr>
          <w:rStyle w:val="Marquedecommentaire"/>
        </w:rPr>
        <w:commentReference w:id="8"/>
      </w:r>
      <w:r w:rsidR="0074262A">
        <w:rPr>
          <w:rFonts w:ascii="Times New Roman" w:hAnsi="Times New Roman" w:cs="Times New Roman"/>
          <w:lang w:val="en-US"/>
        </w:rPr>
        <w:t>.</w:t>
      </w:r>
    </w:p>
    <w:p w14:paraId="0DFD41BD" w14:textId="497C9DED" w:rsidR="005140EB" w:rsidRDefault="0074262A" w:rsidP="005140EB">
      <w:pPr>
        <w:rPr>
          <w:rFonts w:ascii="Times New Roman" w:hAnsi="Times New Roman" w:cs="Times New Roman"/>
          <w:lang w:val="en-US"/>
        </w:rPr>
      </w:pPr>
      <w:r>
        <w:rPr>
          <w:rFonts w:ascii="Times New Roman" w:hAnsi="Times New Roman" w:cs="Times New Roman"/>
          <w:lang w:val="en-US"/>
        </w:rPr>
        <w:t xml:space="preserve">You and the other worker </w:t>
      </w:r>
      <w:r w:rsidR="00DB7D93">
        <w:rPr>
          <w:rFonts w:ascii="Times New Roman" w:hAnsi="Times New Roman" w:cs="Times New Roman"/>
          <w:lang w:val="en-US"/>
        </w:rPr>
        <w:t xml:space="preserve">will have to make </w:t>
      </w:r>
      <w:r w:rsidR="004A21AF">
        <w:rPr>
          <w:rFonts w:ascii="Times New Roman" w:hAnsi="Times New Roman" w:cs="Times New Roman"/>
          <w:lang w:val="en-US"/>
        </w:rPr>
        <w:t xml:space="preserve">four </w:t>
      </w:r>
      <w:r w:rsidR="00DB7D93">
        <w:rPr>
          <w:rFonts w:ascii="Times New Roman" w:hAnsi="Times New Roman" w:cs="Times New Roman"/>
          <w:lang w:val="en-US"/>
        </w:rPr>
        <w:t>decision</w:t>
      </w:r>
      <w:r w:rsidR="004A21AF">
        <w:rPr>
          <w:rFonts w:ascii="Times New Roman" w:hAnsi="Times New Roman" w:cs="Times New Roman"/>
          <w:lang w:val="en-US"/>
        </w:rPr>
        <w:t>s, one</w:t>
      </w:r>
      <w:r w:rsidR="00DB7D93">
        <w:rPr>
          <w:rFonts w:ascii="Times New Roman" w:hAnsi="Times New Roman" w:cs="Times New Roman"/>
          <w:lang w:val="en-US"/>
        </w:rPr>
        <w:t xml:space="preserve"> for </w:t>
      </w:r>
      <w:r w:rsidR="004A21AF">
        <w:rPr>
          <w:rFonts w:ascii="Times New Roman" w:hAnsi="Times New Roman" w:cs="Times New Roman"/>
          <w:lang w:val="en-US"/>
        </w:rPr>
        <w:t xml:space="preserve">each of the </w:t>
      </w:r>
      <w:r w:rsidR="005140EB" w:rsidRPr="005140EB">
        <w:rPr>
          <w:rFonts w:ascii="Times New Roman" w:hAnsi="Times New Roman" w:cs="Times New Roman"/>
          <w:b/>
          <w:bCs/>
          <w:lang w:val="en-US"/>
        </w:rPr>
        <w:t>four tasks</w:t>
      </w:r>
      <w:r w:rsidR="005140EB">
        <w:rPr>
          <w:rFonts w:ascii="Times New Roman" w:hAnsi="Times New Roman" w:cs="Times New Roman"/>
          <w:lang w:val="en-US"/>
        </w:rPr>
        <w:t xml:space="preserve"> </w:t>
      </w:r>
      <w:r w:rsidR="004A21AF">
        <w:rPr>
          <w:rFonts w:ascii="Times New Roman" w:hAnsi="Times New Roman" w:cs="Times New Roman"/>
          <w:lang w:val="en-US"/>
        </w:rPr>
        <w:t xml:space="preserve">that you have to perform </w:t>
      </w:r>
      <w:r w:rsidR="005140EB" w:rsidRPr="005140EB">
        <w:rPr>
          <w:rFonts w:ascii="Times New Roman" w:hAnsi="Times New Roman" w:cs="Times New Roman"/>
          <w:lang w:val="en-US"/>
        </w:rPr>
        <w:t>simultaneously</w:t>
      </w:r>
      <w:r w:rsidR="005D5628">
        <w:rPr>
          <w:rFonts w:ascii="Times New Roman" w:hAnsi="Times New Roman" w:cs="Times New Roman"/>
          <w:lang w:val="en-US"/>
        </w:rPr>
        <w:t xml:space="preserve"> in this stage of the game</w:t>
      </w:r>
      <w:r w:rsidR="005140EB" w:rsidRPr="005140EB">
        <w:rPr>
          <w:rFonts w:ascii="Times New Roman" w:hAnsi="Times New Roman" w:cs="Times New Roman"/>
          <w:lang w:val="en-US"/>
        </w:rPr>
        <w:t>.</w:t>
      </w:r>
    </w:p>
    <w:p w14:paraId="42B25F8B" w14:textId="5FF736E8" w:rsidR="005140EB" w:rsidRDefault="005140EB" w:rsidP="005140EB">
      <w:pPr>
        <w:rPr>
          <w:rFonts w:ascii="Times New Roman" w:hAnsi="Times New Roman" w:cs="Times New Roman"/>
          <w:lang w:val="en-US"/>
        </w:rPr>
      </w:pPr>
      <w:r>
        <w:rPr>
          <w:rFonts w:ascii="Times New Roman" w:hAnsi="Times New Roman" w:cs="Times New Roman"/>
          <w:lang w:val="en-US"/>
        </w:rPr>
        <w:t>For each task, you</w:t>
      </w:r>
      <w:r w:rsidR="00AA7623">
        <w:rPr>
          <w:rFonts w:ascii="Times New Roman" w:hAnsi="Times New Roman" w:cs="Times New Roman"/>
          <w:lang w:val="en-US"/>
        </w:rPr>
        <w:t xml:space="preserve"> will</w:t>
      </w:r>
      <w:r>
        <w:rPr>
          <w:rFonts w:ascii="Times New Roman" w:hAnsi="Times New Roman" w:cs="Times New Roman"/>
          <w:lang w:val="en-US"/>
        </w:rPr>
        <w:t xml:space="preserve"> have </w:t>
      </w:r>
      <w:commentRangeStart w:id="9"/>
      <w:commentRangeStart w:id="10"/>
      <w:r w:rsidRPr="005140EB">
        <w:rPr>
          <w:rFonts w:ascii="Times New Roman" w:hAnsi="Times New Roman" w:cs="Times New Roman"/>
          <w:lang w:val="en-US"/>
        </w:rPr>
        <w:t xml:space="preserve">20 points </w:t>
      </w:r>
      <w:commentRangeEnd w:id="9"/>
      <w:r w:rsidR="007167F4">
        <w:rPr>
          <w:rStyle w:val="Marquedecommentaire"/>
        </w:rPr>
        <w:commentReference w:id="9"/>
      </w:r>
      <w:commentRangeEnd w:id="10"/>
      <w:r w:rsidR="0057551F">
        <w:rPr>
          <w:rStyle w:val="Marquedecommentaire"/>
        </w:rPr>
        <w:commentReference w:id="10"/>
      </w:r>
      <w:r>
        <w:rPr>
          <w:rFonts w:ascii="Times New Roman" w:hAnsi="Times New Roman" w:cs="Times New Roman"/>
          <w:lang w:val="en-US"/>
        </w:rPr>
        <w:t xml:space="preserve">to allocate between a </w:t>
      </w:r>
      <w:r w:rsidRPr="000944C7">
        <w:rPr>
          <w:rFonts w:ascii="Times New Roman" w:hAnsi="Times New Roman" w:cs="Times New Roman"/>
          <w:u w:val="single"/>
          <w:lang w:val="en-US"/>
        </w:rPr>
        <w:t>group account</w:t>
      </w:r>
      <w:r>
        <w:rPr>
          <w:rFonts w:ascii="Times New Roman" w:hAnsi="Times New Roman" w:cs="Times New Roman"/>
          <w:lang w:val="en-US"/>
        </w:rPr>
        <w:t xml:space="preserve"> and </w:t>
      </w:r>
      <w:r w:rsidR="00F60AFE">
        <w:rPr>
          <w:rFonts w:ascii="Times New Roman" w:hAnsi="Times New Roman" w:cs="Times New Roman"/>
          <w:lang w:val="en-US"/>
        </w:rPr>
        <w:t>your</w:t>
      </w:r>
      <w:r>
        <w:rPr>
          <w:rFonts w:ascii="Times New Roman" w:hAnsi="Times New Roman" w:cs="Times New Roman"/>
          <w:lang w:val="en-US"/>
        </w:rPr>
        <w:t xml:space="preserve"> </w:t>
      </w:r>
      <w:r w:rsidRPr="000944C7">
        <w:rPr>
          <w:rFonts w:ascii="Times New Roman" w:hAnsi="Times New Roman" w:cs="Times New Roman"/>
          <w:u w:val="single"/>
          <w:lang w:val="en-US"/>
        </w:rPr>
        <w:t>private account</w:t>
      </w:r>
      <w:r>
        <w:rPr>
          <w:rFonts w:ascii="Times New Roman" w:hAnsi="Times New Roman" w:cs="Times New Roman"/>
          <w:lang w:val="en-US"/>
        </w:rPr>
        <w:t xml:space="preserve">. </w:t>
      </w:r>
    </w:p>
    <w:p w14:paraId="10A1D317" w14:textId="3E6CEEB7" w:rsidR="00C91EA6" w:rsidRPr="005140EB" w:rsidRDefault="009D238E" w:rsidP="005140EB">
      <w:pPr>
        <w:rPr>
          <w:rFonts w:ascii="Times New Roman" w:hAnsi="Times New Roman" w:cs="Times New Roman"/>
          <w:lang w:val="en-US"/>
        </w:rPr>
      </w:pPr>
      <w:r>
        <w:rPr>
          <w:rFonts w:ascii="Times New Roman" w:hAnsi="Times New Roman" w:cs="Times New Roman"/>
          <w:b/>
          <w:bCs/>
          <w:lang w:val="en-US"/>
        </w:rPr>
        <w:t xml:space="preserve">Group account: </w:t>
      </w:r>
      <w:r w:rsidR="005140EB">
        <w:rPr>
          <w:rFonts w:ascii="Times New Roman" w:hAnsi="Times New Roman" w:cs="Times New Roman"/>
          <w:lang w:val="en-US"/>
        </w:rPr>
        <w:t>All points allocated to the group account will produce a benefit</w:t>
      </w:r>
      <w:r w:rsidR="00DB7D93">
        <w:rPr>
          <w:rFonts w:ascii="Times New Roman" w:hAnsi="Times New Roman" w:cs="Times New Roman"/>
          <w:lang w:val="en-US"/>
        </w:rPr>
        <w:t xml:space="preserve"> </w:t>
      </w:r>
      <w:r w:rsidR="00AA7623">
        <w:rPr>
          <w:rFonts w:ascii="Times New Roman" w:hAnsi="Times New Roman" w:cs="Times New Roman"/>
          <w:lang w:val="en-US"/>
        </w:rPr>
        <w:t xml:space="preserve">for </w:t>
      </w:r>
      <w:r w:rsidR="00DB7D93">
        <w:rPr>
          <w:rFonts w:ascii="Times New Roman" w:hAnsi="Times New Roman" w:cs="Times New Roman"/>
          <w:lang w:val="en-US"/>
        </w:rPr>
        <w:t>you</w:t>
      </w:r>
      <w:r w:rsidR="0074262A">
        <w:rPr>
          <w:rFonts w:ascii="Times New Roman" w:hAnsi="Times New Roman" w:cs="Times New Roman"/>
          <w:lang w:val="en-US"/>
        </w:rPr>
        <w:t xml:space="preserve">, </w:t>
      </w:r>
      <w:r w:rsidR="00DB7D93">
        <w:rPr>
          <w:rFonts w:ascii="Times New Roman" w:hAnsi="Times New Roman" w:cs="Times New Roman"/>
          <w:lang w:val="en-US"/>
        </w:rPr>
        <w:t xml:space="preserve">the </w:t>
      </w:r>
      <w:r w:rsidR="0074262A">
        <w:rPr>
          <w:rFonts w:ascii="Times New Roman" w:hAnsi="Times New Roman" w:cs="Times New Roman"/>
          <w:lang w:val="en-US"/>
        </w:rPr>
        <w:t>worker</w:t>
      </w:r>
      <w:r w:rsidR="002E16C4">
        <w:rPr>
          <w:rFonts w:ascii="Times New Roman" w:hAnsi="Times New Roman" w:cs="Times New Roman"/>
          <w:lang w:val="en-US"/>
        </w:rPr>
        <w:t xml:space="preserve"> you are matched with</w:t>
      </w:r>
      <w:r w:rsidR="00AA7623">
        <w:rPr>
          <w:rFonts w:ascii="Times New Roman" w:hAnsi="Times New Roman" w:cs="Times New Roman"/>
          <w:lang w:val="en-US"/>
        </w:rPr>
        <w:t xml:space="preserve">, and </w:t>
      </w:r>
      <w:r w:rsidR="002E16C4">
        <w:rPr>
          <w:rFonts w:ascii="Times New Roman" w:hAnsi="Times New Roman" w:cs="Times New Roman"/>
          <w:lang w:val="en-US"/>
        </w:rPr>
        <w:t xml:space="preserve">your </w:t>
      </w:r>
      <w:r w:rsidR="00C25D5F">
        <w:rPr>
          <w:rFonts w:ascii="Times New Roman" w:hAnsi="Times New Roman" w:cs="Times New Roman"/>
          <w:lang w:val="en-US"/>
        </w:rPr>
        <w:t xml:space="preserve">group </w:t>
      </w:r>
      <w:r w:rsidR="0074262A">
        <w:rPr>
          <w:rFonts w:ascii="Times New Roman" w:hAnsi="Times New Roman" w:cs="Times New Roman"/>
          <w:lang w:val="en-US"/>
        </w:rPr>
        <w:t>manager</w:t>
      </w:r>
      <w:r w:rsidR="005140EB">
        <w:rPr>
          <w:rFonts w:ascii="Times New Roman" w:hAnsi="Times New Roman" w:cs="Times New Roman"/>
          <w:lang w:val="en-US"/>
        </w:rPr>
        <w:t xml:space="preserve">. In particular, </w:t>
      </w:r>
      <w:r w:rsidR="00C91EA6">
        <w:rPr>
          <w:rFonts w:ascii="Times New Roman" w:hAnsi="Times New Roman" w:cs="Times New Roman"/>
          <w:lang w:val="en-US"/>
        </w:rPr>
        <w:t>the total sum of points allocated to the group account</w:t>
      </w:r>
      <w:r w:rsidR="00DB7D93">
        <w:rPr>
          <w:rFonts w:ascii="Times New Roman" w:hAnsi="Times New Roman" w:cs="Times New Roman"/>
          <w:lang w:val="en-US"/>
        </w:rPr>
        <w:t>,</w:t>
      </w:r>
      <w:r w:rsidR="00C91EA6">
        <w:rPr>
          <w:rFonts w:ascii="Times New Roman" w:hAnsi="Times New Roman" w:cs="Times New Roman"/>
          <w:lang w:val="en-US"/>
        </w:rPr>
        <w:t xml:space="preserve"> </w:t>
      </w:r>
      <w:r w:rsidR="00DB7D93">
        <w:rPr>
          <w:rFonts w:ascii="Times New Roman" w:hAnsi="Times New Roman" w:cs="Times New Roman"/>
          <w:lang w:val="en-US"/>
        </w:rPr>
        <w:t xml:space="preserve">by you and the other </w:t>
      </w:r>
      <w:r w:rsidR="0074262A">
        <w:rPr>
          <w:rFonts w:ascii="Times New Roman" w:hAnsi="Times New Roman" w:cs="Times New Roman"/>
          <w:lang w:val="en-US"/>
        </w:rPr>
        <w:t>worker</w:t>
      </w:r>
      <w:r w:rsidR="00DB7D93">
        <w:rPr>
          <w:rFonts w:ascii="Times New Roman" w:hAnsi="Times New Roman" w:cs="Times New Roman"/>
          <w:lang w:val="en-US"/>
        </w:rPr>
        <w:t xml:space="preserve">, </w:t>
      </w:r>
      <w:r w:rsidR="00C91EA6">
        <w:rPr>
          <w:rFonts w:ascii="Times New Roman" w:hAnsi="Times New Roman" w:cs="Times New Roman"/>
          <w:lang w:val="en-US"/>
        </w:rPr>
        <w:t xml:space="preserve">will be </w:t>
      </w:r>
      <w:r w:rsidR="00DB7D93" w:rsidRPr="007B5094">
        <w:rPr>
          <w:rFonts w:ascii="Times New Roman" w:hAnsi="Times New Roman" w:cs="Times New Roman"/>
          <w:b/>
          <w:bCs/>
          <w:lang w:val="en-US"/>
        </w:rPr>
        <w:t>doubled by the experimenter</w:t>
      </w:r>
      <w:r w:rsidR="00DB7D93">
        <w:rPr>
          <w:rFonts w:ascii="Times New Roman" w:hAnsi="Times New Roman" w:cs="Times New Roman"/>
          <w:lang w:val="en-US"/>
        </w:rPr>
        <w:t>. Then th</w:t>
      </w:r>
      <w:r w:rsidR="0074262A">
        <w:rPr>
          <w:rFonts w:ascii="Times New Roman" w:hAnsi="Times New Roman" w:cs="Times New Roman"/>
          <w:lang w:val="en-US"/>
        </w:rPr>
        <w:t>e total</w:t>
      </w:r>
      <w:r w:rsidR="00DB7D93">
        <w:rPr>
          <w:rFonts w:ascii="Times New Roman" w:hAnsi="Times New Roman" w:cs="Times New Roman"/>
          <w:lang w:val="en-US"/>
        </w:rPr>
        <w:t xml:space="preserve"> amount will be</w:t>
      </w:r>
      <w:r w:rsidR="003F62CD">
        <w:rPr>
          <w:rFonts w:ascii="Times New Roman" w:hAnsi="Times New Roman" w:cs="Times New Roman"/>
          <w:lang w:val="en-US"/>
        </w:rPr>
        <w:t xml:space="preserve"> </w:t>
      </w:r>
      <w:r w:rsidR="00C91EA6">
        <w:rPr>
          <w:rFonts w:ascii="Times New Roman" w:hAnsi="Times New Roman" w:cs="Times New Roman"/>
          <w:lang w:val="en-US"/>
        </w:rPr>
        <w:t>divided between you</w:t>
      </w:r>
      <w:r w:rsidR="0074262A">
        <w:rPr>
          <w:rFonts w:ascii="Times New Roman" w:hAnsi="Times New Roman" w:cs="Times New Roman"/>
          <w:lang w:val="en-US"/>
        </w:rPr>
        <w:t xml:space="preserve">, the other </w:t>
      </w:r>
      <w:r w:rsidR="003F62CD">
        <w:rPr>
          <w:rFonts w:ascii="Times New Roman" w:hAnsi="Times New Roman" w:cs="Times New Roman"/>
          <w:lang w:val="en-US"/>
        </w:rPr>
        <w:t>worker,</w:t>
      </w:r>
      <w:r w:rsidR="0074262A">
        <w:rPr>
          <w:rFonts w:ascii="Times New Roman" w:hAnsi="Times New Roman" w:cs="Times New Roman"/>
          <w:lang w:val="en-US"/>
        </w:rPr>
        <w:t xml:space="preserve"> and the manager</w:t>
      </w:r>
      <w:r w:rsidR="00C91EA6">
        <w:rPr>
          <w:rFonts w:ascii="Times New Roman" w:hAnsi="Times New Roman" w:cs="Times New Roman"/>
          <w:lang w:val="en-US"/>
        </w:rPr>
        <w:t xml:space="preserve"> according to some percentages.</w:t>
      </w:r>
    </w:p>
    <w:p w14:paraId="34B5BF3B" w14:textId="5B240ACD" w:rsidR="00CD776E" w:rsidRDefault="009D238E" w:rsidP="00CD776E">
      <w:pPr>
        <w:rPr>
          <w:rFonts w:ascii="Times New Roman" w:hAnsi="Times New Roman" w:cs="Times New Roman"/>
          <w:lang w:val="en-US"/>
        </w:rPr>
      </w:pPr>
      <w:r>
        <w:rPr>
          <w:rFonts w:ascii="Times New Roman" w:hAnsi="Times New Roman" w:cs="Times New Roman"/>
          <w:b/>
          <w:bCs/>
          <w:lang w:val="en-US"/>
        </w:rPr>
        <w:t xml:space="preserve">Private account: </w:t>
      </w:r>
      <w:r w:rsidR="00CD776E" w:rsidRPr="005140EB">
        <w:rPr>
          <w:rFonts w:ascii="Times New Roman" w:hAnsi="Times New Roman" w:cs="Times New Roman"/>
          <w:lang w:val="en-US"/>
        </w:rPr>
        <w:t xml:space="preserve">The points </w:t>
      </w:r>
      <w:r w:rsidR="00CD776E">
        <w:rPr>
          <w:rFonts w:ascii="Times New Roman" w:hAnsi="Times New Roman" w:cs="Times New Roman"/>
          <w:lang w:val="en-US"/>
        </w:rPr>
        <w:t xml:space="preserve">that you decide </w:t>
      </w:r>
      <w:r w:rsidR="00CD776E" w:rsidRPr="005140EB">
        <w:rPr>
          <w:rFonts w:ascii="Times New Roman" w:hAnsi="Times New Roman" w:cs="Times New Roman"/>
          <w:lang w:val="en-US"/>
        </w:rPr>
        <w:t xml:space="preserve">not </w:t>
      </w:r>
      <w:r w:rsidR="00CD776E">
        <w:rPr>
          <w:rFonts w:ascii="Times New Roman" w:hAnsi="Times New Roman" w:cs="Times New Roman"/>
          <w:lang w:val="en-US"/>
        </w:rPr>
        <w:t xml:space="preserve">to allocate to the group account </w:t>
      </w:r>
      <w:r w:rsidR="00CD776E" w:rsidRPr="005140EB">
        <w:rPr>
          <w:rFonts w:ascii="Times New Roman" w:hAnsi="Times New Roman" w:cs="Times New Roman"/>
          <w:lang w:val="en-US"/>
        </w:rPr>
        <w:t>will remain for you.</w:t>
      </w:r>
    </w:p>
    <w:p w14:paraId="0B883D0A" w14:textId="6EAD6D6A" w:rsidR="00AD054F" w:rsidRDefault="002D7963" w:rsidP="00CD776E">
      <w:pPr>
        <w:rPr>
          <w:rFonts w:ascii="Times New Roman" w:hAnsi="Times New Roman" w:cs="Times New Roman"/>
          <w:lang w:val="en-US"/>
        </w:rPr>
      </w:pPr>
      <w:r>
        <w:rPr>
          <w:rFonts w:ascii="Times New Roman" w:hAnsi="Times New Roman" w:cs="Times New Roman"/>
          <w:lang w:val="en-US"/>
        </w:rPr>
        <w:t>In other words, your final earnings are determined by</w:t>
      </w:r>
      <w:r w:rsidR="00AD054F">
        <w:rPr>
          <w:rFonts w:ascii="Times New Roman" w:hAnsi="Times New Roman" w:cs="Times New Roman"/>
          <w:lang w:val="en-US"/>
        </w:rPr>
        <w:t xml:space="preserve"> the following formula:</w:t>
      </w:r>
    </w:p>
    <w:p w14:paraId="264B9321" w14:textId="61AAC4B1" w:rsidR="005077E7" w:rsidRDefault="007167F4" w:rsidP="00F5298F">
      <w:pPr>
        <w:jc w:val="center"/>
        <w:rPr>
          <w:rFonts w:ascii="Times New Roman" w:hAnsi="Times New Roman" w:cs="Times New Roman"/>
          <w:lang w:val="en-US"/>
        </w:rPr>
      </w:pPr>
      <w:r>
        <w:rPr>
          <w:rFonts w:ascii="Times New Roman" w:hAnsi="Times New Roman" w:cs="Times New Roman"/>
          <w:lang w:val="en-US"/>
        </w:rPr>
        <w:t xml:space="preserve">Final points = </w:t>
      </w:r>
      <w:r w:rsidR="00A1187A">
        <w:rPr>
          <w:rFonts w:ascii="Times New Roman" w:hAnsi="Times New Roman" w:cs="Times New Roman"/>
          <w:lang w:val="en-US"/>
        </w:rPr>
        <w:t xml:space="preserve">Points in </w:t>
      </w:r>
      <w:r w:rsidR="003F1361">
        <w:rPr>
          <w:rFonts w:ascii="Times New Roman" w:hAnsi="Times New Roman" w:cs="Times New Roman"/>
          <w:lang w:val="en-US"/>
        </w:rPr>
        <w:t xml:space="preserve">your </w:t>
      </w:r>
      <w:r w:rsidR="00A1187A">
        <w:rPr>
          <w:rFonts w:ascii="Times New Roman" w:hAnsi="Times New Roman" w:cs="Times New Roman"/>
          <w:lang w:val="en-US"/>
        </w:rPr>
        <w:t>Private account</w:t>
      </w:r>
      <w:r w:rsidR="002D7963">
        <w:rPr>
          <w:rFonts w:ascii="Times New Roman" w:hAnsi="Times New Roman" w:cs="Times New Roman"/>
          <w:lang w:val="en-US"/>
        </w:rPr>
        <w:t xml:space="preserve"> + </w:t>
      </w:r>
      <w:r w:rsidR="001B544B">
        <w:rPr>
          <w:rFonts w:ascii="Times New Roman" w:hAnsi="Times New Roman" w:cs="Times New Roman"/>
          <w:lang w:val="en-US"/>
        </w:rPr>
        <w:t>Your Percentage * 2 * (</w:t>
      </w:r>
      <w:r w:rsidR="00A1187A">
        <w:rPr>
          <w:rFonts w:ascii="Times New Roman" w:hAnsi="Times New Roman" w:cs="Times New Roman"/>
          <w:lang w:val="en-US"/>
        </w:rPr>
        <w:t xml:space="preserve">Total </w:t>
      </w:r>
      <w:r w:rsidR="003F1361">
        <w:rPr>
          <w:rFonts w:ascii="Times New Roman" w:hAnsi="Times New Roman" w:cs="Times New Roman"/>
          <w:lang w:val="en-US"/>
        </w:rPr>
        <w:t>s</w:t>
      </w:r>
      <w:r w:rsidR="001B544B">
        <w:rPr>
          <w:rFonts w:ascii="Times New Roman" w:hAnsi="Times New Roman" w:cs="Times New Roman"/>
          <w:lang w:val="en-US"/>
        </w:rPr>
        <w:t>um of points in the group account)</w:t>
      </w:r>
    </w:p>
    <w:p w14:paraId="0EF31D2E" w14:textId="77777777" w:rsidR="003131C9" w:rsidRPr="00F5298F" w:rsidRDefault="003131C9" w:rsidP="00F5298F">
      <w:pPr>
        <w:jc w:val="center"/>
        <w:rPr>
          <w:rFonts w:ascii="Times New Roman" w:hAnsi="Times New Roman" w:cs="Times New Roman"/>
          <w:lang w:val="en-US"/>
        </w:rPr>
      </w:pPr>
    </w:p>
    <w:p w14:paraId="1F5DB7F8" w14:textId="5BF8F48A" w:rsidR="00D77C99" w:rsidRDefault="00C91EA6" w:rsidP="005140EB">
      <w:pPr>
        <w:rPr>
          <w:rFonts w:ascii="Times New Roman" w:hAnsi="Times New Roman" w:cs="Times New Roman"/>
          <w:lang w:val="en-US"/>
        </w:rPr>
      </w:pPr>
      <w:r w:rsidRPr="00CD776E">
        <w:rPr>
          <w:rFonts w:ascii="Times New Roman" w:hAnsi="Times New Roman" w:cs="Times New Roman"/>
          <w:u w:val="single"/>
          <w:lang w:val="en-US"/>
        </w:rPr>
        <w:t>Example</w:t>
      </w:r>
      <w:r w:rsidR="002A5F70">
        <w:rPr>
          <w:rFonts w:ascii="Times New Roman" w:hAnsi="Times New Roman" w:cs="Times New Roman"/>
          <w:u w:val="single"/>
          <w:lang w:val="en-US"/>
        </w:rPr>
        <w:t xml:space="preserve"> 1</w:t>
      </w:r>
      <w:r>
        <w:rPr>
          <w:rFonts w:ascii="Times New Roman" w:hAnsi="Times New Roman" w:cs="Times New Roman"/>
          <w:lang w:val="en-US"/>
        </w:rPr>
        <w:t xml:space="preserve">: you and </w:t>
      </w:r>
      <w:r w:rsidR="0074262A">
        <w:rPr>
          <w:rFonts w:ascii="Times New Roman" w:hAnsi="Times New Roman" w:cs="Times New Roman"/>
          <w:lang w:val="en-US"/>
        </w:rPr>
        <w:t xml:space="preserve">the other worker in </w:t>
      </w:r>
      <w:r>
        <w:rPr>
          <w:rFonts w:ascii="Times New Roman" w:hAnsi="Times New Roman" w:cs="Times New Roman"/>
          <w:lang w:val="en-US"/>
        </w:rPr>
        <w:t xml:space="preserve">your group allocate to the group account </w:t>
      </w:r>
      <w:r w:rsidR="008E318A">
        <w:rPr>
          <w:rFonts w:ascii="Times New Roman" w:hAnsi="Times New Roman" w:cs="Times New Roman"/>
          <w:lang w:val="en-US"/>
        </w:rPr>
        <w:t>1</w:t>
      </w:r>
      <w:r w:rsidR="00782C13">
        <w:rPr>
          <w:rFonts w:ascii="Times New Roman" w:hAnsi="Times New Roman" w:cs="Times New Roman"/>
          <w:lang w:val="en-US"/>
        </w:rPr>
        <w:t>0</w:t>
      </w:r>
      <w:r>
        <w:rPr>
          <w:rFonts w:ascii="Times New Roman" w:hAnsi="Times New Roman" w:cs="Times New Roman"/>
          <w:lang w:val="en-US"/>
        </w:rPr>
        <w:t xml:space="preserve"> points</w:t>
      </w:r>
      <w:r w:rsidR="0074262A">
        <w:rPr>
          <w:rFonts w:ascii="Times New Roman" w:hAnsi="Times New Roman" w:cs="Times New Roman"/>
          <w:lang w:val="en-US"/>
        </w:rPr>
        <w:t xml:space="preserve"> each</w:t>
      </w:r>
      <w:r w:rsidR="007167F4">
        <w:rPr>
          <w:rFonts w:ascii="Times New Roman" w:hAnsi="Times New Roman" w:cs="Times New Roman"/>
          <w:lang w:val="en-US"/>
        </w:rPr>
        <w:t xml:space="preserve"> (and remain the other 10 points in </w:t>
      </w:r>
      <w:r w:rsidR="005C7D91">
        <w:rPr>
          <w:rFonts w:ascii="Times New Roman" w:hAnsi="Times New Roman" w:cs="Times New Roman"/>
          <w:lang w:val="en-US"/>
        </w:rPr>
        <w:t>your</w:t>
      </w:r>
      <w:r w:rsidR="007167F4">
        <w:rPr>
          <w:rFonts w:ascii="Times New Roman" w:hAnsi="Times New Roman" w:cs="Times New Roman"/>
          <w:lang w:val="en-US"/>
        </w:rPr>
        <w:t xml:space="preserve"> private </w:t>
      </w:r>
      <w:commentRangeStart w:id="11"/>
      <w:r w:rsidR="007167F4">
        <w:rPr>
          <w:rFonts w:ascii="Times New Roman" w:hAnsi="Times New Roman" w:cs="Times New Roman"/>
          <w:lang w:val="en-US"/>
        </w:rPr>
        <w:t>account</w:t>
      </w:r>
      <w:commentRangeEnd w:id="11"/>
      <w:r w:rsidR="004748C9">
        <w:rPr>
          <w:rStyle w:val="Marquedecommentaire"/>
        </w:rPr>
        <w:commentReference w:id="11"/>
      </w:r>
      <w:ins w:id="12" w:author="David Pascual Ezama" w:date="2023-10-30T18:37:00Z">
        <w:r w:rsidR="007167F4">
          <w:rPr>
            <w:rFonts w:ascii="Times New Roman" w:hAnsi="Times New Roman" w:cs="Times New Roman"/>
            <w:lang w:val="en-US"/>
          </w:rPr>
          <w:t>)</w:t>
        </w:r>
      </w:ins>
      <w:r w:rsidR="008D1BBA">
        <w:rPr>
          <w:rFonts w:ascii="Times New Roman" w:hAnsi="Times New Roman" w:cs="Times New Roman"/>
          <w:lang w:val="en-US"/>
        </w:rPr>
        <w:t>,</w:t>
      </w:r>
      <w:r>
        <w:rPr>
          <w:rFonts w:ascii="Times New Roman" w:hAnsi="Times New Roman" w:cs="Times New Roman"/>
          <w:lang w:val="en-US"/>
        </w:rPr>
        <w:t xml:space="preserve"> the </w:t>
      </w:r>
      <w:r w:rsidR="005E16C6">
        <w:rPr>
          <w:rFonts w:ascii="Times New Roman" w:hAnsi="Times New Roman" w:cs="Times New Roman"/>
          <w:lang w:val="en-US"/>
        </w:rPr>
        <w:t xml:space="preserve">total </w:t>
      </w:r>
      <w:r>
        <w:rPr>
          <w:rFonts w:ascii="Times New Roman" w:hAnsi="Times New Roman" w:cs="Times New Roman"/>
          <w:lang w:val="en-US"/>
        </w:rPr>
        <w:t xml:space="preserve">sum </w:t>
      </w:r>
      <w:r w:rsidR="005E16C6">
        <w:rPr>
          <w:rFonts w:ascii="Times New Roman" w:hAnsi="Times New Roman" w:cs="Times New Roman"/>
          <w:lang w:val="en-US"/>
        </w:rPr>
        <w:t xml:space="preserve">of points in the group account </w:t>
      </w:r>
      <w:r>
        <w:rPr>
          <w:rFonts w:ascii="Times New Roman" w:hAnsi="Times New Roman" w:cs="Times New Roman"/>
          <w:lang w:val="en-US"/>
        </w:rPr>
        <w:t>is 20 points.</w:t>
      </w:r>
      <w:r w:rsidR="00BA4CF4">
        <w:rPr>
          <w:rFonts w:ascii="Times New Roman" w:hAnsi="Times New Roman" w:cs="Times New Roman"/>
          <w:lang w:val="en-US"/>
        </w:rPr>
        <w:t xml:space="preserve"> </w:t>
      </w:r>
      <w:r w:rsidR="002611C7">
        <w:rPr>
          <w:rFonts w:ascii="Times New Roman" w:hAnsi="Times New Roman" w:cs="Times New Roman"/>
          <w:lang w:val="en-US"/>
        </w:rPr>
        <w:t>If</w:t>
      </w:r>
      <w:r w:rsidR="00F8250C">
        <w:rPr>
          <w:rFonts w:ascii="Times New Roman" w:hAnsi="Times New Roman" w:cs="Times New Roman"/>
          <w:lang w:val="en-US"/>
        </w:rPr>
        <w:t>, for example,</w:t>
      </w:r>
      <w:r>
        <w:rPr>
          <w:rFonts w:ascii="Times New Roman" w:hAnsi="Times New Roman" w:cs="Times New Roman"/>
          <w:lang w:val="en-US"/>
        </w:rPr>
        <w:t xml:space="preserve"> </w:t>
      </w:r>
      <w:r w:rsidR="00D062ED">
        <w:rPr>
          <w:rFonts w:ascii="Times New Roman" w:hAnsi="Times New Roman" w:cs="Times New Roman"/>
          <w:lang w:val="en-US"/>
        </w:rPr>
        <w:t xml:space="preserve">both you and the matched worker gets </w:t>
      </w:r>
      <w:r w:rsidR="00D652F2">
        <w:rPr>
          <w:rFonts w:ascii="Times New Roman" w:hAnsi="Times New Roman" w:cs="Times New Roman"/>
          <w:lang w:val="en-US"/>
        </w:rPr>
        <w:t>4</w:t>
      </w:r>
      <w:r w:rsidR="00E02570">
        <w:rPr>
          <w:rFonts w:ascii="Times New Roman" w:hAnsi="Times New Roman" w:cs="Times New Roman"/>
          <w:lang w:val="en-US"/>
        </w:rPr>
        <w:t>0</w:t>
      </w:r>
      <w:r w:rsidR="00CD776E">
        <w:rPr>
          <w:rFonts w:ascii="Times New Roman" w:hAnsi="Times New Roman" w:cs="Times New Roman"/>
          <w:lang w:val="en-US"/>
        </w:rPr>
        <w:t>%</w:t>
      </w:r>
      <w:r w:rsidR="00D062ED">
        <w:rPr>
          <w:rFonts w:ascii="Times New Roman" w:hAnsi="Times New Roman" w:cs="Times New Roman"/>
          <w:lang w:val="en-US"/>
        </w:rPr>
        <w:t xml:space="preserve"> of the group account, while your manager gets the remaining </w:t>
      </w:r>
      <w:r w:rsidR="006D2A87">
        <w:rPr>
          <w:rFonts w:ascii="Times New Roman" w:hAnsi="Times New Roman" w:cs="Times New Roman"/>
          <w:lang w:val="en-US"/>
        </w:rPr>
        <w:t>2</w:t>
      </w:r>
      <w:r w:rsidR="00E02570">
        <w:rPr>
          <w:rFonts w:ascii="Times New Roman" w:hAnsi="Times New Roman" w:cs="Times New Roman"/>
          <w:lang w:val="en-US"/>
        </w:rPr>
        <w:t>0</w:t>
      </w:r>
      <w:r w:rsidR="00D062ED">
        <w:rPr>
          <w:rFonts w:ascii="Times New Roman" w:hAnsi="Times New Roman" w:cs="Times New Roman"/>
          <w:lang w:val="en-US"/>
        </w:rPr>
        <w:t>%</w:t>
      </w:r>
      <w:r w:rsidR="00BA4CF4">
        <w:rPr>
          <w:rFonts w:ascii="Times New Roman" w:hAnsi="Times New Roman" w:cs="Times New Roman"/>
          <w:lang w:val="en-US"/>
        </w:rPr>
        <w:t>.</w:t>
      </w:r>
    </w:p>
    <w:p w14:paraId="079AC19B" w14:textId="29D4189D" w:rsidR="00D77C99" w:rsidRDefault="00D77C99" w:rsidP="005140EB">
      <w:pPr>
        <w:rPr>
          <w:rFonts w:ascii="Times New Roman" w:hAnsi="Times New Roman" w:cs="Times New Roman"/>
          <w:lang w:val="en-US"/>
        </w:rPr>
      </w:pPr>
      <w:r>
        <w:rPr>
          <w:rFonts w:ascii="Times New Roman" w:hAnsi="Times New Roman" w:cs="Times New Roman"/>
          <w:lang w:val="en-US"/>
        </w:rPr>
        <w:t>Your final earnings are:</w:t>
      </w:r>
    </w:p>
    <w:p w14:paraId="1D637242" w14:textId="1E75BA8A" w:rsidR="00D77C99" w:rsidRDefault="00D062ED" w:rsidP="00D77C99">
      <w:pPr>
        <w:pStyle w:val="Paragraphedeliste"/>
        <w:numPr>
          <w:ilvl w:val="0"/>
          <w:numId w:val="3"/>
        </w:numPr>
        <w:rPr>
          <w:rFonts w:ascii="Times New Roman" w:hAnsi="Times New Roman" w:cs="Times New Roman"/>
          <w:lang w:val="en-US"/>
        </w:rPr>
      </w:pPr>
      <w:r>
        <w:rPr>
          <w:rFonts w:ascii="Times New Roman" w:hAnsi="Times New Roman" w:cs="Times New Roman"/>
          <w:lang w:val="en-US"/>
        </w:rPr>
        <w:t xml:space="preserve">Earnings from </w:t>
      </w:r>
      <w:r w:rsidR="00D77C99">
        <w:rPr>
          <w:rFonts w:ascii="Times New Roman" w:hAnsi="Times New Roman" w:cs="Times New Roman"/>
          <w:lang w:val="en-US"/>
        </w:rPr>
        <w:t>your Private account</w:t>
      </w:r>
      <w:del w:id="13" w:author="David Pascual Ezama" w:date="2023-10-30T18:37:00Z">
        <w:r w:rsidR="00D77C99" w:rsidDel="007167F4">
          <w:rPr>
            <w:rFonts w:ascii="Times New Roman" w:hAnsi="Times New Roman" w:cs="Times New Roman"/>
            <w:lang w:val="en-US"/>
          </w:rPr>
          <w:delText xml:space="preserve"> </w:delText>
        </w:r>
      </w:del>
      <w:r w:rsidR="00D77C99">
        <w:rPr>
          <w:rFonts w:ascii="Times New Roman" w:hAnsi="Times New Roman" w:cs="Times New Roman"/>
          <w:lang w:val="en-US"/>
        </w:rPr>
        <w:t xml:space="preserve">: </w:t>
      </w:r>
      <w:r w:rsidR="00782C13">
        <w:rPr>
          <w:rFonts w:ascii="Times New Roman" w:hAnsi="Times New Roman" w:cs="Times New Roman"/>
          <w:lang w:val="en-US"/>
        </w:rPr>
        <w:t xml:space="preserve">20 – 10 = </w:t>
      </w:r>
      <w:r w:rsidR="00D77C99">
        <w:rPr>
          <w:rFonts w:ascii="Times New Roman" w:hAnsi="Times New Roman" w:cs="Times New Roman"/>
          <w:lang w:val="en-US"/>
        </w:rPr>
        <w:t>10 points</w:t>
      </w:r>
    </w:p>
    <w:p w14:paraId="51F86FB0" w14:textId="15C91F92" w:rsidR="008D1BBA" w:rsidRDefault="00D77C99" w:rsidP="001D55E3">
      <w:pPr>
        <w:pStyle w:val="Paragraphedeliste"/>
        <w:numPr>
          <w:ilvl w:val="0"/>
          <w:numId w:val="3"/>
        </w:numPr>
        <w:rPr>
          <w:rFonts w:ascii="Times New Roman" w:hAnsi="Times New Roman" w:cs="Times New Roman"/>
          <w:lang w:val="en-US"/>
        </w:rPr>
      </w:pPr>
      <w:r w:rsidRPr="008D1BBA">
        <w:rPr>
          <w:rFonts w:ascii="Times New Roman" w:hAnsi="Times New Roman" w:cs="Times New Roman"/>
          <w:lang w:val="en-US"/>
        </w:rPr>
        <w:t xml:space="preserve">Earnings from Group account: </w:t>
      </w:r>
      <w:r w:rsidR="000F42B7">
        <w:rPr>
          <w:rFonts w:ascii="Times New Roman" w:hAnsi="Times New Roman" w:cs="Times New Roman"/>
          <w:lang w:val="en-US"/>
        </w:rPr>
        <w:t>40</w:t>
      </w:r>
      <w:r w:rsidR="00D062ED">
        <w:rPr>
          <w:rFonts w:ascii="Times New Roman" w:hAnsi="Times New Roman" w:cs="Times New Roman"/>
          <w:lang w:val="en-US"/>
        </w:rPr>
        <w:t xml:space="preserve">% </w:t>
      </w:r>
      <w:r w:rsidR="00D75CB1">
        <w:rPr>
          <w:rFonts w:ascii="Times New Roman" w:hAnsi="Times New Roman" w:cs="Times New Roman"/>
          <w:lang w:val="en-US"/>
        </w:rPr>
        <w:t xml:space="preserve">of </w:t>
      </w:r>
      <w:r w:rsidR="00D062ED">
        <w:rPr>
          <w:rFonts w:ascii="Times New Roman" w:hAnsi="Times New Roman" w:cs="Times New Roman"/>
          <w:lang w:val="en-US"/>
        </w:rPr>
        <w:t>2 * (20 points)</w:t>
      </w:r>
      <w:r w:rsidR="00CD776E" w:rsidRPr="008D1BBA">
        <w:rPr>
          <w:rFonts w:ascii="Times New Roman" w:hAnsi="Times New Roman" w:cs="Times New Roman"/>
          <w:lang w:val="en-US"/>
        </w:rPr>
        <w:t xml:space="preserve"> = 1</w:t>
      </w:r>
      <w:r w:rsidR="00D75CB1">
        <w:rPr>
          <w:rFonts w:ascii="Times New Roman" w:hAnsi="Times New Roman" w:cs="Times New Roman"/>
          <w:lang w:val="en-US"/>
        </w:rPr>
        <w:t>6</w:t>
      </w:r>
      <w:r w:rsidR="00CD776E" w:rsidRPr="008D1BBA">
        <w:rPr>
          <w:rFonts w:ascii="Times New Roman" w:hAnsi="Times New Roman" w:cs="Times New Roman"/>
          <w:lang w:val="en-US"/>
        </w:rPr>
        <w:t xml:space="preserve"> points</w:t>
      </w:r>
    </w:p>
    <w:p w14:paraId="63FF67F5" w14:textId="42D5049A" w:rsidR="008D1BBA" w:rsidRDefault="008D1BBA" w:rsidP="001D55E3">
      <w:pPr>
        <w:pStyle w:val="Paragraphedeliste"/>
        <w:numPr>
          <w:ilvl w:val="0"/>
          <w:numId w:val="3"/>
        </w:numPr>
        <w:rPr>
          <w:rFonts w:ascii="Times New Roman" w:hAnsi="Times New Roman" w:cs="Times New Roman"/>
          <w:lang w:val="en-US"/>
        </w:rPr>
      </w:pPr>
      <w:r>
        <w:rPr>
          <w:rFonts w:ascii="Times New Roman" w:hAnsi="Times New Roman" w:cs="Times New Roman"/>
          <w:lang w:val="en-US"/>
        </w:rPr>
        <w:t>Total</w:t>
      </w:r>
      <w:del w:id="14" w:author="David Pascual Ezama" w:date="2023-10-30T18:37:00Z">
        <w:r w:rsidDel="007167F4">
          <w:rPr>
            <w:rFonts w:ascii="Times New Roman" w:hAnsi="Times New Roman" w:cs="Times New Roman"/>
            <w:lang w:val="en-US"/>
          </w:rPr>
          <w:delText xml:space="preserve"> </w:delText>
        </w:r>
      </w:del>
      <w:r>
        <w:rPr>
          <w:rFonts w:ascii="Times New Roman" w:hAnsi="Times New Roman" w:cs="Times New Roman"/>
          <w:lang w:val="en-US"/>
        </w:rPr>
        <w:t>: 2</w:t>
      </w:r>
      <w:r w:rsidR="00D75CB1">
        <w:rPr>
          <w:rFonts w:ascii="Times New Roman" w:hAnsi="Times New Roman" w:cs="Times New Roman"/>
          <w:lang w:val="en-US"/>
        </w:rPr>
        <w:t>6</w:t>
      </w:r>
      <w:r>
        <w:rPr>
          <w:rFonts w:ascii="Times New Roman" w:hAnsi="Times New Roman" w:cs="Times New Roman"/>
          <w:lang w:val="en-US"/>
        </w:rPr>
        <w:t xml:space="preserve"> points</w:t>
      </w:r>
    </w:p>
    <w:p w14:paraId="6737393B" w14:textId="7B46730F" w:rsidR="00D062ED" w:rsidRPr="00D062ED" w:rsidRDefault="00D062ED" w:rsidP="00D062ED">
      <w:pPr>
        <w:rPr>
          <w:rFonts w:ascii="Times New Roman" w:hAnsi="Times New Roman" w:cs="Times New Roman"/>
          <w:lang w:val="en-US"/>
        </w:rPr>
      </w:pPr>
      <w:r>
        <w:rPr>
          <w:rFonts w:ascii="Times New Roman" w:hAnsi="Times New Roman" w:cs="Times New Roman"/>
          <w:lang w:val="en-US"/>
        </w:rPr>
        <w:t xml:space="preserve">According to </w:t>
      </w:r>
      <w:r w:rsidRPr="00D062ED">
        <w:rPr>
          <w:rFonts w:ascii="Times New Roman" w:hAnsi="Times New Roman" w:cs="Times New Roman"/>
          <w:lang w:val="en-US"/>
        </w:rPr>
        <w:t xml:space="preserve">the same reasoning, your matched worker gets </w:t>
      </w:r>
      <w:r w:rsidR="00B16783">
        <w:rPr>
          <w:rFonts w:ascii="Times New Roman" w:hAnsi="Times New Roman" w:cs="Times New Roman"/>
          <w:lang w:val="en-US"/>
        </w:rPr>
        <w:t xml:space="preserve">a total of </w:t>
      </w:r>
      <w:r>
        <w:rPr>
          <w:rFonts w:ascii="Times New Roman" w:hAnsi="Times New Roman" w:cs="Times New Roman"/>
          <w:lang w:val="en-US"/>
        </w:rPr>
        <w:t>2</w:t>
      </w:r>
      <w:r w:rsidR="00FA5702">
        <w:rPr>
          <w:rFonts w:ascii="Times New Roman" w:hAnsi="Times New Roman" w:cs="Times New Roman"/>
          <w:lang w:val="en-US"/>
        </w:rPr>
        <w:t>6</w:t>
      </w:r>
      <w:r>
        <w:rPr>
          <w:rFonts w:ascii="Times New Roman" w:hAnsi="Times New Roman" w:cs="Times New Roman"/>
          <w:lang w:val="en-US"/>
        </w:rPr>
        <w:t xml:space="preserve"> points</w:t>
      </w:r>
      <w:r w:rsidR="00F318DD">
        <w:rPr>
          <w:rFonts w:ascii="Times New Roman" w:hAnsi="Times New Roman" w:cs="Times New Roman"/>
          <w:lang w:val="en-US"/>
        </w:rPr>
        <w:t xml:space="preserve"> (10 from Private account and 1</w:t>
      </w:r>
      <w:r w:rsidR="007A417B">
        <w:rPr>
          <w:rFonts w:ascii="Times New Roman" w:hAnsi="Times New Roman" w:cs="Times New Roman"/>
          <w:lang w:val="en-US"/>
        </w:rPr>
        <w:t>6</w:t>
      </w:r>
      <w:r w:rsidR="00F318DD">
        <w:rPr>
          <w:rFonts w:ascii="Times New Roman" w:hAnsi="Times New Roman" w:cs="Times New Roman"/>
          <w:lang w:val="en-US"/>
        </w:rPr>
        <w:t xml:space="preserve"> from Group account)</w:t>
      </w:r>
      <w:r>
        <w:rPr>
          <w:rFonts w:ascii="Times New Roman" w:hAnsi="Times New Roman" w:cs="Times New Roman"/>
          <w:lang w:val="en-US"/>
        </w:rPr>
        <w:t xml:space="preserve">, </w:t>
      </w:r>
      <w:r w:rsidR="00B16783">
        <w:rPr>
          <w:rFonts w:ascii="Times New Roman" w:hAnsi="Times New Roman" w:cs="Times New Roman"/>
          <w:lang w:val="en-US"/>
        </w:rPr>
        <w:t xml:space="preserve">and your manager gets the </w:t>
      </w:r>
      <w:r w:rsidR="00897C2D">
        <w:rPr>
          <w:rFonts w:ascii="Times New Roman" w:hAnsi="Times New Roman" w:cs="Times New Roman"/>
          <w:lang w:val="en-US"/>
        </w:rPr>
        <w:t>2</w:t>
      </w:r>
      <w:r w:rsidR="00B16783">
        <w:rPr>
          <w:rFonts w:ascii="Times New Roman" w:hAnsi="Times New Roman" w:cs="Times New Roman"/>
          <w:lang w:val="en-US"/>
        </w:rPr>
        <w:t xml:space="preserve">0% of the </w:t>
      </w:r>
      <w:r w:rsidR="00F86B28">
        <w:rPr>
          <w:rFonts w:ascii="Times New Roman" w:hAnsi="Times New Roman" w:cs="Times New Roman"/>
          <w:lang w:val="en-US"/>
        </w:rPr>
        <w:t xml:space="preserve">points in the </w:t>
      </w:r>
      <w:r w:rsidR="00B16783">
        <w:rPr>
          <w:rFonts w:ascii="Times New Roman" w:hAnsi="Times New Roman" w:cs="Times New Roman"/>
          <w:lang w:val="en-US"/>
        </w:rPr>
        <w:t>group account (</w:t>
      </w:r>
      <w:r w:rsidR="000A0741">
        <w:rPr>
          <w:rFonts w:ascii="Times New Roman" w:hAnsi="Times New Roman" w:cs="Times New Roman"/>
          <w:lang w:val="en-US"/>
        </w:rPr>
        <w:t>8</w:t>
      </w:r>
      <w:r w:rsidR="00B16783">
        <w:rPr>
          <w:rFonts w:ascii="Times New Roman" w:hAnsi="Times New Roman" w:cs="Times New Roman"/>
          <w:lang w:val="en-US"/>
        </w:rPr>
        <w:t xml:space="preserve"> points).</w:t>
      </w:r>
    </w:p>
    <w:p w14:paraId="2D676FA6" w14:textId="77777777" w:rsidR="008D1BBA" w:rsidRDefault="008D1BBA" w:rsidP="008D1BBA">
      <w:pPr>
        <w:rPr>
          <w:rFonts w:ascii="Times New Roman" w:hAnsi="Times New Roman" w:cs="Times New Roman"/>
          <w:u w:val="single"/>
          <w:lang w:val="en-US"/>
        </w:rPr>
      </w:pPr>
    </w:p>
    <w:p w14:paraId="1EA61D18" w14:textId="238B2BC1" w:rsidR="00DF6366" w:rsidRDefault="002A5F70" w:rsidP="008D1BBA">
      <w:pPr>
        <w:rPr>
          <w:rFonts w:ascii="Times New Roman" w:hAnsi="Times New Roman" w:cs="Times New Roman"/>
          <w:lang w:val="en-US"/>
        </w:rPr>
      </w:pPr>
      <w:r w:rsidRPr="008D1BBA">
        <w:rPr>
          <w:rFonts w:ascii="Times New Roman" w:hAnsi="Times New Roman" w:cs="Times New Roman"/>
          <w:u w:val="single"/>
          <w:lang w:val="en-US"/>
        </w:rPr>
        <w:t>Example 2</w:t>
      </w:r>
      <w:r w:rsidRPr="008D1BBA">
        <w:rPr>
          <w:rFonts w:ascii="Times New Roman" w:hAnsi="Times New Roman" w:cs="Times New Roman"/>
          <w:lang w:val="en-US"/>
        </w:rPr>
        <w:t xml:space="preserve">: you decide to allocate </w:t>
      </w:r>
      <w:r w:rsidR="00DF6366">
        <w:rPr>
          <w:rFonts w:ascii="Times New Roman" w:hAnsi="Times New Roman" w:cs="Times New Roman"/>
          <w:lang w:val="en-US"/>
        </w:rPr>
        <w:t xml:space="preserve">all the 20 points to the group account, while </w:t>
      </w:r>
      <w:r w:rsidRPr="008D1BBA">
        <w:rPr>
          <w:rFonts w:ascii="Times New Roman" w:hAnsi="Times New Roman" w:cs="Times New Roman"/>
          <w:lang w:val="en-US"/>
        </w:rPr>
        <w:t xml:space="preserve">the other worker in your group allocate </w:t>
      </w:r>
      <w:r w:rsidR="00A2741E">
        <w:rPr>
          <w:rFonts w:ascii="Times New Roman" w:hAnsi="Times New Roman" w:cs="Times New Roman"/>
          <w:lang w:val="en-US"/>
        </w:rPr>
        <w:t xml:space="preserve">nothing </w:t>
      </w:r>
      <w:r w:rsidRPr="008D1BBA">
        <w:rPr>
          <w:rFonts w:ascii="Times New Roman" w:hAnsi="Times New Roman" w:cs="Times New Roman"/>
          <w:lang w:val="en-US"/>
        </w:rPr>
        <w:t xml:space="preserve">to the group account </w:t>
      </w:r>
      <w:r w:rsidR="00A2741E">
        <w:rPr>
          <w:rFonts w:ascii="Times New Roman" w:hAnsi="Times New Roman" w:cs="Times New Roman"/>
          <w:lang w:val="en-US"/>
        </w:rPr>
        <w:t>(</w:t>
      </w:r>
      <w:r w:rsidR="00DF6366">
        <w:rPr>
          <w:rFonts w:ascii="Times New Roman" w:hAnsi="Times New Roman" w:cs="Times New Roman"/>
          <w:lang w:val="en-US"/>
        </w:rPr>
        <w:t>0</w:t>
      </w:r>
      <w:r w:rsidRPr="008D1BBA">
        <w:rPr>
          <w:rFonts w:ascii="Times New Roman" w:hAnsi="Times New Roman" w:cs="Times New Roman"/>
          <w:lang w:val="en-US"/>
        </w:rPr>
        <w:t xml:space="preserve"> points</w:t>
      </w:r>
      <w:r w:rsidR="00A2741E">
        <w:rPr>
          <w:rFonts w:ascii="Times New Roman" w:hAnsi="Times New Roman" w:cs="Times New Roman"/>
          <w:lang w:val="en-US"/>
        </w:rPr>
        <w:t>)</w:t>
      </w:r>
      <w:r w:rsidR="00DF6366">
        <w:rPr>
          <w:rFonts w:ascii="Times New Roman" w:hAnsi="Times New Roman" w:cs="Times New Roman"/>
          <w:lang w:val="en-US"/>
        </w:rPr>
        <w:t>.</w:t>
      </w:r>
      <w:r w:rsidR="00A01543">
        <w:rPr>
          <w:rFonts w:ascii="Times New Roman" w:hAnsi="Times New Roman" w:cs="Times New Roman"/>
          <w:lang w:val="en-US"/>
        </w:rPr>
        <w:t xml:space="preserve"> </w:t>
      </w:r>
      <w:r w:rsidR="00A758B9">
        <w:rPr>
          <w:rFonts w:ascii="Times New Roman" w:hAnsi="Times New Roman" w:cs="Times New Roman"/>
          <w:lang w:val="en-US"/>
        </w:rPr>
        <w:t>If</w:t>
      </w:r>
      <w:r w:rsidR="00A01543">
        <w:rPr>
          <w:rFonts w:ascii="Times New Roman" w:hAnsi="Times New Roman" w:cs="Times New Roman"/>
          <w:lang w:val="en-US"/>
        </w:rPr>
        <w:t xml:space="preserve">, for example, both you and the matched worker gets </w:t>
      </w:r>
      <w:r w:rsidR="000D7C5B">
        <w:rPr>
          <w:rFonts w:ascii="Times New Roman" w:hAnsi="Times New Roman" w:cs="Times New Roman"/>
          <w:lang w:val="en-US"/>
        </w:rPr>
        <w:t>40</w:t>
      </w:r>
      <w:r w:rsidR="00A01543">
        <w:rPr>
          <w:rFonts w:ascii="Times New Roman" w:hAnsi="Times New Roman" w:cs="Times New Roman"/>
          <w:lang w:val="en-US"/>
        </w:rPr>
        <w:t xml:space="preserve">% of the group account, while your manager gets the remaining </w:t>
      </w:r>
      <w:r w:rsidR="009F5522">
        <w:rPr>
          <w:rFonts w:ascii="Times New Roman" w:hAnsi="Times New Roman" w:cs="Times New Roman"/>
          <w:lang w:val="en-US"/>
        </w:rPr>
        <w:t>2</w:t>
      </w:r>
      <w:r w:rsidR="00A01543">
        <w:rPr>
          <w:rFonts w:ascii="Times New Roman" w:hAnsi="Times New Roman" w:cs="Times New Roman"/>
          <w:lang w:val="en-US"/>
        </w:rPr>
        <w:t>0%.</w:t>
      </w:r>
    </w:p>
    <w:p w14:paraId="6304E8A2" w14:textId="77777777" w:rsidR="00DF6366" w:rsidRDefault="00DF6366" w:rsidP="00DF6366">
      <w:pPr>
        <w:rPr>
          <w:rFonts w:ascii="Times New Roman" w:hAnsi="Times New Roman" w:cs="Times New Roman"/>
          <w:lang w:val="en-US"/>
        </w:rPr>
      </w:pPr>
      <w:r>
        <w:rPr>
          <w:rFonts w:ascii="Times New Roman" w:hAnsi="Times New Roman" w:cs="Times New Roman"/>
          <w:lang w:val="en-US"/>
        </w:rPr>
        <w:t>Your final earnings are</w:t>
      </w:r>
      <w:del w:id="15" w:author="David Pascual Ezama" w:date="2023-10-30T18:38:00Z">
        <w:r w:rsidDel="007167F4">
          <w:rPr>
            <w:rFonts w:ascii="Times New Roman" w:hAnsi="Times New Roman" w:cs="Times New Roman"/>
            <w:lang w:val="en-US"/>
          </w:rPr>
          <w:delText xml:space="preserve"> </w:delText>
        </w:r>
      </w:del>
      <w:r>
        <w:rPr>
          <w:rFonts w:ascii="Times New Roman" w:hAnsi="Times New Roman" w:cs="Times New Roman"/>
          <w:lang w:val="en-US"/>
        </w:rPr>
        <w:t>:</w:t>
      </w:r>
    </w:p>
    <w:p w14:paraId="4E5D6E62" w14:textId="2AEB2172" w:rsidR="00DF6366" w:rsidRDefault="003F060F" w:rsidP="00DF6366">
      <w:pPr>
        <w:pStyle w:val="Paragraphedeliste"/>
        <w:numPr>
          <w:ilvl w:val="0"/>
          <w:numId w:val="3"/>
        </w:numPr>
        <w:rPr>
          <w:rFonts w:ascii="Times New Roman" w:hAnsi="Times New Roman" w:cs="Times New Roman"/>
          <w:lang w:val="en-US"/>
        </w:rPr>
      </w:pPr>
      <w:r>
        <w:rPr>
          <w:rFonts w:ascii="Times New Roman" w:hAnsi="Times New Roman" w:cs="Times New Roman"/>
          <w:lang w:val="en-US"/>
        </w:rPr>
        <w:t>Earnings</w:t>
      </w:r>
      <w:r w:rsidR="00DF6366">
        <w:rPr>
          <w:rFonts w:ascii="Times New Roman" w:hAnsi="Times New Roman" w:cs="Times New Roman"/>
          <w:lang w:val="en-US"/>
        </w:rPr>
        <w:t xml:space="preserve"> </w:t>
      </w:r>
      <w:r w:rsidR="00341219">
        <w:rPr>
          <w:rFonts w:ascii="Times New Roman" w:hAnsi="Times New Roman" w:cs="Times New Roman"/>
          <w:lang w:val="en-US"/>
        </w:rPr>
        <w:t xml:space="preserve">from </w:t>
      </w:r>
      <w:r w:rsidR="00DF6366">
        <w:rPr>
          <w:rFonts w:ascii="Times New Roman" w:hAnsi="Times New Roman" w:cs="Times New Roman"/>
          <w:lang w:val="en-US"/>
        </w:rPr>
        <w:t>your Private account</w:t>
      </w:r>
      <w:del w:id="16" w:author="David Pascual Ezama" w:date="2023-10-30T18:38:00Z">
        <w:r w:rsidR="00DF6366" w:rsidDel="007167F4">
          <w:rPr>
            <w:rFonts w:ascii="Times New Roman" w:hAnsi="Times New Roman" w:cs="Times New Roman"/>
            <w:lang w:val="en-US"/>
          </w:rPr>
          <w:delText xml:space="preserve"> </w:delText>
        </w:r>
      </w:del>
      <w:r w:rsidR="00DF6366">
        <w:rPr>
          <w:rFonts w:ascii="Times New Roman" w:hAnsi="Times New Roman" w:cs="Times New Roman"/>
          <w:lang w:val="en-US"/>
        </w:rPr>
        <w:t xml:space="preserve">: </w:t>
      </w:r>
      <w:r w:rsidR="005077E7">
        <w:rPr>
          <w:rFonts w:ascii="Times New Roman" w:hAnsi="Times New Roman" w:cs="Times New Roman"/>
          <w:lang w:val="en-US"/>
        </w:rPr>
        <w:t xml:space="preserve">20 – 20 = </w:t>
      </w:r>
      <w:r w:rsidR="00DF6366">
        <w:rPr>
          <w:rFonts w:ascii="Times New Roman" w:hAnsi="Times New Roman" w:cs="Times New Roman"/>
          <w:lang w:val="en-US"/>
        </w:rPr>
        <w:t xml:space="preserve">0 points </w:t>
      </w:r>
    </w:p>
    <w:p w14:paraId="71609624" w14:textId="12CDB989" w:rsidR="00DF6366" w:rsidRDefault="00DF6366" w:rsidP="00DF6366">
      <w:pPr>
        <w:pStyle w:val="Paragraphedeliste"/>
        <w:numPr>
          <w:ilvl w:val="0"/>
          <w:numId w:val="3"/>
        </w:numPr>
        <w:rPr>
          <w:rFonts w:ascii="Times New Roman" w:hAnsi="Times New Roman" w:cs="Times New Roman"/>
          <w:lang w:val="en-US"/>
        </w:rPr>
      </w:pPr>
      <w:r w:rsidRPr="008D1BBA">
        <w:rPr>
          <w:rFonts w:ascii="Times New Roman" w:hAnsi="Times New Roman" w:cs="Times New Roman"/>
          <w:lang w:val="en-US"/>
        </w:rPr>
        <w:t xml:space="preserve">Earnings from Group account: </w:t>
      </w:r>
      <w:r w:rsidR="00562120">
        <w:rPr>
          <w:rFonts w:ascii="Times New Roman" w:hAnsi="Times New Roman" w:cs="Times New Roman"/>
          <w:lang w:val="en-US"/>
        </w:rPr>
        <w:t>40</w:t>
      </w:r>
      <w:r w:rsidR="005077E7">
        <w:rPr>
          <w:rFonts w:ascii="Times New Roman" w:hAnsi="Times New Roman" w:cs="Times New Roman"/>
          <w:lang w:val="en-US"/>
        </w:rPr>
        <w:t xml:space="preserve">% </w:t>
      </w:r>
      <w:r w:rsidR="00D75CB1">
        <w:rPr>
          <w:rFonts w:ascii="Times New Roman" w:hAnsi="Times New Roman" w:cs="Times New Roman"/>
          <w:lang w:val="en-US"/>
        </w:rPr>
        <w:t>of</w:t>
      </w:r>
      <w:r w:rsidR="005077E7">
        <w:rPr>
          <w:rFonts w:ascii="Times New Roman" w:hAnsi="Times New Roman" w:cs="Times New Roman"/>
          <w:lang w:val="en-US"/>
        </w:rPr>
        <w:t xml:space="preserve"> 2 * (20 points)</w:t>
      </w:r>
      <w:r w:rsidRPr="008D1BBA">
        <w:rPr>
          <w:rFonts w:ascii="Times New Roman" w:hAnsi="Times New Roman" w:cs="Times New Roman"/>
          <w:lang w:val="en-US"/>
        </w:rPr>
        <w:t xml:space="preserve"> = 1</w:t>
      </w:r>
      <w:r w:rsidR="00875BC6">
        <w:rPr>
          <w:rFonts w:ascii="Times New Roman" w:hAnsi="Times New Roman" w:cs="Times New Roman"/>
          <w:lang w:val="en-US"/>
        </w:rPr>
        <w:t>6</w:t>
      </w:r>
      <w:r w:rsidRPr="008D1BBA">
        <w:rPr>
          <w:rFonts w:ascii="Times New Roman" w:hAnsi="Times New Roman" w:cs="Times New Roman"/>
          <w:lang w:val="en-US"/>
        </w:rPr>
        <w:t xml:space="preserve"> points</w:t>
      </w:r>
    </w:p>
    <w:p w14:paraId="216CDC8A" w14:textId="138F9555" w:rsidR="00DF6366" w:rsidRDefault="00DF6366" w:rsidP="00DF6366">
      <w:pPr>
        <w:pStyle w:val="Paragraphedeliste"/>
        <w:numPr>
          <w:ilvl w:val="0"/>
          <w:numId w:val="3"/>
        </w:numPr>
        <w:rPr>
          <w:rFonts w:ascii="Times New Roman" w:hAnsi="Times New Roman" w:cs="Times New Roman"/>
          <w:lang w:val="en-US"/>
        </w:rPr>
      </w:pPr>
      <w:r>
        <w:rPr>
          <w:rFonts w:ascii="Times New Roman" w:hAnsi="Times New Roman" w:cs="Times New Roman"/>
          <w:lang w:val="en-US"/>
        </w:rPr>
        <w:lastRenderedPageBreak/>
        <w:t>Total</w:t>
      </w:r>
      <w:del w:id="17" w:author="David Pascual Ezama" w:date="2023-10-30T18:38:00Z">
        <w:r w:rsidDel="007167F4">
          <w:rPr>
            <w:rFonts w:ascii="Times New Roman" w:hAnsi="Times New Roman" w:cs="Times New Roman"/>
            <w:lang w:val="en-US"/>
          </w:rPr>
          <w:delText xml:space="preserve"> </w:delText>
        </w:r>
      </w:del>
      <w:r>
        <w:rPr>
          <w:rFonts w:ascii="Times New Roman" w:hAnsi="Times New Roman" w:cs="Times New Roman"/>
          <w:lang w:val="en-US"/>
        </w:rPr>
        <w:t xml:space="preserve">: </w:t>
      </w:r>
      <w:r w:rsidR="003F060F">
        <w:rPr>
          <w:rFonts w:ascii="Times New Roman" w:hAnsi="Times New Roman" w:cs="Times New Roman"/>
          <w:lang w:val="en-US"/>
        </w:rPr>
        <w:t>1</w:t>
      </w:r>
      <w:r w:rsidR="00875BC6">
        <w:rPr>
          <w:rFonts w:ascii="Times New Roman" w:hAnsi="Times New Roman" w:cs="Times New Roman"/>
          <w:lang w:val="en-US"/>
        </w:rPr>
        <w:t>6</w:t>
      </w:r>
      <w:r>
        <w:rPr>
          <w:rFonts w:ascii="Times New Roman" w:hAnsi="Times New Roman" w:cs="Times New Roman"/>
          <w:lang w:val="en-US"/>
        </w:rPr>
        <w:t xml:space="preserve"> points</w:t>
      </w:r>
    </w:p>
    <w:p w14:paraId="76C11ADF" w14:textId="207E9305" w:rsidR="00D062ED" w:rsidRPr="00D062ED" w:rsidRDefault="00D062ED" w:rsidP="00D062ED">
      <w:pPr>
        <w:rPr>
          <w:rFonts w:ascii="Times New Roman" w:hAnsi="Times New Roman" w:cs="Times New Roman"/>
          <w:lang w:val="en-US"/>
        </w:rPr>
      </w:pPr>
      <w:r>
        <w:rPr>
          <w:rFonts w:ascii="Times New Roman" w:hAnsi="Times New Roman" w:cs="Times New Roman"/>
          <w:lang w:val="en-US"/>
        </w:rPr>
        <w:t xml:space="preserve">Using the same reasoning, your matched worker gets </w:t>
      </w:r>
      <w:r w:rsidR="003F060F">
        <w:rPr>
          <w:rFonts w:ascii="Times New Roman" w:hAnsi="Times New Roman" w:cs="Times New Roman"/>
          <w:lang w:val="en-US"/>
        </w:rPr>
        <w:t xml:space="preserve">a total of </w:t>
      </w:r>
      <w:r w:rsidR="00A432EB">
        <w:rPr>
          <w:rFonts w:ascii="Times New Roman" w:hAnsi="Times New Roman" w:cs="Times New Roman"/>
          <w:lang w:val="en-US"/>
        </w:rPr>
        <w:t>3</w:t>
      </w:r>
      <w:r w:rsidR="00DB4983">
        <w:rPr>
          <w:rFonts w:ascii="Times New Roman" w:hAnsi="Times New Roman" w:cs="Times New Roman"/>
          <w:lang w:val="en-US"/>
        </w:rPr>
        <w:t>6</w:t>
      </w:r>
      <w:r w:rsidR="003F060F">
        <w:rPr>
          <w:rFonts w:ascii="Times New Roman" w:hAnsi="Times New Roman" w:cs="Times New Roman"/>
          <w:lang w:val="en-US"/>
        </w:rPr>
        <w:t xml:space="preserve"> points</w:t>
      </w:r>
      <w:r w:rsidR="00F318DD">
        <w:rPr>
          <w:rFonts w:ascii="Times New Roman" w:hAnsi="Times New Roman" w:cs="Times New Roman"/>
          <w:lang w:val="en-US"/>
        </w:rPr>
        <w:t xml:space="preserve"> (20 from Private account + 1</w:t>
      </w:r>
      <w:r w:rsidR="00164CFF">
        <w:rPr>
          <w:rFonts w:ascii="Times New Roman" w:hAnsi="Times New Roman" w:cs="Times New Roman"/>
          <w:lang w:val="en-US"/>
        </w:rPr>
        <w:t>6</w:t>
      </w:r>
      <w:r w:rsidR="00F318DD">
        <w:rPr>
          <w:rFonts w:ascii="Times New Roman" w:hAnsi="Times New Roman" w:cs="Times New Roman"/>
          <w:lang w:val="en-US"/>
        </w:rPr>
        <w:t xml:space="preserve"> from Group account)</w:t>
      </w:r>
      <w:r w:rsidR="003F060F">
        <w:rPr>
          <w:rFonts w:ascii="Times New Roman" w:hAnsi="Times New Roman" w:cs="Times New Roman"/>
          <w:lang w:val="en-US"/>
        </w:rPr>
        <w:t xml:space="preserve">, and the manager gets a total of </w:t>
      </w:r>
      <w:r w:rsidR="006F650D">
        <w:rPr>
          <w:rFonts w:ascii="Times New Roman" w:hAnsi="Times New Roman" w:cs="Times New Roman"/>
          <w:lang w:val="en-US"/>
        </w:rPr>
        <w:t>8</w:t>
      </w:r>
      <w:r w:rsidR="00F318DD">
        <w:rPr>
          <w:rFonts w:ascii="Times New Roman" w:hAnsi="Times New Roman" w:cs="Times New Roman"/>
          <w:lang w:val="en-US"/>
        </w:rPr>
        <w:t xml:space="preserve"> points (</w:t>
      </w:r>
      <w:r w:rsidR="00ED671E">
        <w:rPr>
          <w:rFonts w:ascii="Times New Roman" w:hAnsi="Times New Roman" w:cs="Times New Roman"/>
          <w:lang w:val="en-US"/>
        </w:rPr>
        <w:t>2</w:t>
      </w:r>
      <w:r w:rsidR="00F318DD">
        <w:rPr>
          <w:rFonts w:ascii="Times New Roman" w:hAnsi="Times New Roman" w:cs="Times New Roman"/>
          <w:lang w:val="en-US"/>
        </w:rPr>
        <w:t xml:space="preserve">0% of </w:t>
      </w:r>
      <w:r w:rsidR="00ED671E">
        <w:rPr>
          <w:rFonts w:ascii="Times New Roman" w:hAnsi="Times New Roman" w:cs="Times New Roman"/>
          <w:lang w:val="en-US"/>
        </w:rPr>
        <w:t xml:space="preserve">points in the </w:t>
      </w:r>
      <w:r w:rsidR="00F318DD">
        <w:rPr>
          <w:rFonts w:ascii="Times New Roman" w:hAnsi="Times New Roman" w:cs="Times New Roman"/>
          <w:lang w:val="en-US"/>
        </w:rPr>
        <w:t>Group account).</w:t>
      </w:r>
    </w:p>
    <w:p w14:paraId="08D5C08C" w14:textId="63C7C1FE" w:rsidR="00B50B7E" w:rsidRDefault="00B50B7E" w:rsidP="00B50B7E">
      <w:pPr>
        <w:rPr>
          <w:rFonts w:ascii="Times New Roman" w:hAnsi="Times New Roman" w:cs="Times New Roman"/>
          <w:lang w:val="en-US"/>
        </w:rPr>
      </w:pPr>
      <w:r w:rsidRPr="008D1BBA">
        <w:rPr>
          <w:rFonts w:ascii="Times New Roman" w:hAnsi="Times New Roman" w:cs="Times New Roman"/>
          <w:u w:val="single"/>
          <w:lang w:val="en-US"/>
        </w:rPr>
        <w:t xml:space="preserve">Example </w:t>
      </w:r>
      <w:r w:rsidR="008D5147">
        <w:rPr>
          <w:rFonts w:ascii="Times New Roman" w:hAnsi="Times New Roman" w:cs="Times New Roman"/>
          <w:u w:val="single"/>
          <w:lang w:val="en-US"/>
        </w:rPr>
        <w:t>3</w:t>
      </w:r>
      <w:r w:rsidRPr="008D1BBA">
        <w:rPr>
          <w:rFonts w:ascii="Times New Roman" w:hAnsi="Times New Roman" w:cs="Times New Roman"/>
          <w:lang w:val="en-US"/>
        </w:rPr>
        <w:t xml:space="preserve">: you </w:t>
      </w:r>
      <w:r w:rsidR="006E49BD">
        <w:rPr>
          <w:rFonts w:ascii="Times New Roman" w:hAnsi="Times New Roman" w:cs="Times New Roman"/>
          <w:lang w:val="en-US"/>
        </w:rPr>
        <w:t xml:space="preserve">and your matched worker </w:t>
      </w:r>
      <w:r w:rsidRPr="008D1BBA">
        <w:rPr>
          <w:rFonts w:ascii="Times New Roman" w:hAnsi="Times New Roman" w:cs="Times New Roman"/>
          <w:lang w:val="en-US"/>
        </w:rPr>
        <w:t xml:space="preserve">decide to allocate </w:t>
      </w:r>
      <w:r>
        <w:rPr>
          <w:rFonts w:ascii="Times New Roman" w:hAnsi="Times New Roman" w:cs="Times New Roman"/>
          <w:lang w:val="en-US"/>
        </w:rPr>
        <w:t xml:space="preserve">all the 20 points to the group account. If, for example, both you and the matched worker gets </w:t>
      </w:r>
      <w:r w:rsidR="006747B0">
        <w:rPr>
          <w:rFonts w:ascii="Times New Roman" w:hAnsi="Times New Roman" w:cs="Times New Roman"/>
          <w:lang w:val="en-US"/>
        </w:rPr>
        <w:t>40</w:t>
      </w:r>
      <w:r>
        <w:rPr>
          <w:rFonts w:ascii="Times New Roman" w:hAnsi="Times New Roman" w:cs="Times New Roman"/>
          <w:lang w:val="en-US"/>
        </w:rPr>
        <w:t xml:space="preserve">% of the group account, while your manager gets the remaining </w:t>
      </w:r>
      <w:r w:rsidR="00EE202E">
        <w:rPr>
          <w:rFonts w:ascii="Times New Roman" w:hAnsi="Times New Roman" w:cs="Times New Roman"/>
          <w:lang w:val="en-US"/>
        </w:rPr>
        <w:t>2</w:t>
      </w:r>
      <w:r>
        <w:rPr>
          <w:rFonts w:ascii="Times New Roman" w:hAnsi="Times New Roman" w:cs="Times New Roman"/>
          <w:lang w:val="en-US"/>
        </w:rPr>
        <w:t>0%.</w:t>
      </w:r>
    </w:p>
    <w:p w14:paraId="0B487E86" w14:textId="3F01488A" w:rsidR="00B50B7E" w:rsidRDefault="00B50B7E" w:rsidP="00B50B7E">
      <w:pPr>
        <w:rPr>
          <w:rFonts w:ascii="Times New Roman" w:hAnsi="Times New Roman" w:cs="Times New Roman"/>
          <w:lang w:val="en-US"/>
        </w:rPr>
      </w:pPr>
      <w:r>
        <w:rPr>
          <w:rFonts w:ascii="Times New Roman" w:hAnsi="Times New Roman" w:cs="Times New Roman"/>
          <w:lang w:val="en-US"/>
        </w:rPr>
        <w:t>Your final earnings are:</w:t>
      </w:r>
    </w:p>
    <w:p w14:paraId="772A8EFA" w14:textId="4A76B3F7" w:rsidR="00B50B7E" w:rsidRDefault="00B50B7E" w:rsidP="00B50B7E">
      <w:pPr>
        <w:pStyle w:val="Paragraphedeliste"/>
        <w:numPr>
          <w:ilvl w:val="0"/>
          <w:numId w:val="3"/>
        </w:numPr>
        <w:rPr>
          <w:rFonts w:ascii="Times New Roman" w:hAnsi="Times New Roman" w:cs="Times New Roman"/>
          <w:lang w:val="en-US"/>
        </w:rPr>
      </w:pPr>
      <w:r>
        <w:rPr>
          <w:rFonts w:ascii="Times New Roman" w:hAnsi="Times New Roman" w:cs="Times New Roman"/>
          <w:lang w:val="en-US"/>
        </w:rPr>
        <w:t xml:space="preserve">Earnings from your Private account: 20 – 20 = 0 points </w:t>
      </w:r>
    </w:p>
    <w:p w14:paraId="36BC04C8" w14:textId="3048F4FA" w:rsidR="00B50B7E" w:rsidRDefault="00B50B7E" w:rsidP="00B50B7E">
      <w:pPr>
        <w:pStyle w:val="Paragraphedeliste"/>
        <w:numPr>
          <w:ilvl w:val="0"/>
          <w:numId w:val="3"/>
        </w:numPr>
        <w:rPr>
          <w:rFonts w:ascii="Times New Roman" w:hAnsi="Times New Roman" w:cs="Times New Roman"/>
          <w:lang w:val="en-US"/>
        </w:rPr>
      </w:pPr>
      <w:r w:rsidRPr="008D1BBA">
        <w:rPr>
          <w:rFonts w:ascii="Times New Roman" w:hAnsi="Times New Roman" w:cs="Times New Roman"/>
          <w:lang w:val="en-US"/>
        </w:rPr>
        <w:t xml:space="preserve">Earnings from Group account: </w:t>
      </w:r>
      <w:r w:rsidR="0034239E">
        <w:rPr>
          <w:rFonts w:ascii="Times New Roman" w:hAnsi="Times New Roman" w:cs="Times New Roman"/>
          <w:lang w:val="en-US"/>
        </w:rPr>
        <w:t>40</w:t>
      </w:r>
      <w:r>
        <w:rPr>
          <w:rFonts w:ascii="Times New Roman" w:hAnsi="Times New Roman" w:cs="Times New Roman"/>
          <w:lang w:val="en-US"/>
        </w:rPr>
        <w:t>% * 2 * (</w:t>
      </w:r>
      <w:r w:rsidR="006D2A87">
        <w:rPr>
          <w:rFonts w:ascii="Times New Roman" w:hAnsi="Times New Roman" w:cs="Times New Roman"/>
          <w:lang w:val="en-US"/>
        </w:rPr>
        <w:t>4</w:t>
      </w:r>
      <w:r>
        <w:rPr>
          <w:rFonts w:ascii="Times New Roman" w:hAnsi="Times New Roman" w:cs="Times New Roman"/>
          <w:lang w:val="en-US"/>
        </w:rPr>
        <w:t>0 points)</w:t>
      </w:r>
      <w:r w:rsidRPr="008D1BBA">
        <w:rPr>
          <w:rFonts w:ascii="Times New Roman" w:hAnsi="Times New Roman" w:cs="Times New Roman"/>
          <w:lang w:val="en-US"/>
        </w:rPr>
        <w:t xml:space="preserve"> = </w:t>
      </w:r>
      <w:r w:rsidR="00743435">
        <w:rPr>
          <w:rFonts w:ascii="Times New Roman" w:hAnsi="Times New Roman" w:cs="Times New Roman"/>
          <w:lang w:val="en-US"/>
        </w:rPr>
        <w:t>32</w:t>
      </w:r>
      <w:r w:rsidRPr="008D1BBA">
        <w:rPr>
          <w:rFonts w:ascii="Times New Roman" w:hAnsi="Times New Roman" w:cs="Times New Roman"/>
          <w:lang w:val="en-US"/>
        </w:rPr>
        <w:t xml:space="preserve"> points</w:t>
      </w:r>
    </w:p>
    <w:p w14:paraId="66103F26" w14:textId="21E5B593" w:rsidR="00B50B7E" w:rsidRDefault="00B50B7E" w:rsidP="00B50B7E">
      <w:pPr>
        <w:pStyle w:val="Paragraphedeliste"/>
        <w:numPr>
          <w:ilvl w:val="0"/>
          <w:numId w:val="3"/>
        </w:numPr>
        <w:rPr>
          <w:rFonts w:ascii="Times New Roman" w:hAnsi="Times New Roman" w:cs="Times New Roman"/>
          <w:lang w:val="en-US"/>
        </w:rPr>
      </w:pPr>
      <w:r>
        <w:rPr>
          <w:rFonts w:ascii="Times New Roman" w:hAnsi="Times New Roman" w:cs="Times New Roman"/>
          <w:lang w:val="en-US"/>
        </w:rPr>
        <w:t xml:space="preserve">Total: </w:t>
      </w:r>
      <w:r w:rsidR="00FC4773">
        <w:rPr>
          <w:rFonts w:ascii="Times New Roman" w:hAnsi="Times New Roman" w:cs="Times New Roman"/>
          <w:lang w:val="en-US"/>
        </w:rPr>
        <w:t>32</w:t>
      </w:r>
      <w:r>
        <w:rPr>
          <w:rFonts w:ascii="Times New Roman" w:hAnsi="Times New Roman" w:cs="Times New Roman"/>
          <w:lang w:val="en-US"/>
        </w:rPr>
        <w:t xml:space="preserve"> points</w:t>
      </w:r>
    </w:p>
    <w:p w14:paraId="1853947C" w14:textId="1F8CA30C" w:rsidR="00B50B7E" w:rsidRPr="00D062ED" w:rsidRDefault="00B50B7E" w:rsidP="00B50B7E">
      <w:pPr>
        <w:rPr>
          <w:rFonts w:ascii="Times New Roman" w:hAnsi="Times New Roman" w:cs="Times New Roman"/>
          <w:lang w:val="en-US"/>
        </w:rPr>
      </w:pPr>
      <w:r>
        <w:rPr>
          <w:rFonts w:ascii="Times New Roman" w:hAnsi="Times New Roman" w:cs="Times New Roman"/>
          <w:lang w:val="en-US"/>
        </w:rPr>
        <w:t>Using the same reasoning, your matched worker gets a total of 3</w:t>
      </w:r>
      <w:r w:rsidR="00CC3821">
        <w:rPr>
          <w:rFonts w:ascii="Times New Roman" w:hAnsi="Times New Roman" w:cs="Times New Roman"/>
          <w:lang w:val="en-US"/>
        </w:rPr>
        <w:t>2</w:t>
      </w:r>
      <w:r>
        <w:rPr>
          <w:rFonts w:ascii="Times New Roman" w:hAnsi="Times New Roman" w:cs="Times New Roman"/>
          <w:lang w:val="en-US"/>
        </w:rPr>
        <w:t xml:space="preserve"> points (0 from Private account + </w:t>
      </w:r>
      <w:r w:rsidR="0038123A">
        <w:rPr>
          <w:rFonts w:ascii="Times New Roman" w:hAnsi="Times New Roman" w:cs="Times New Roman"/>
          <w:lang w:val="en-US"/>
        </w:rPr>
        <w:t>32</w:t>
      </w:r>
      <w:r>
        <w:rPr>
          <w:rFonts w:ascii="Times New Roman" w:hAnsi="Times New Roman" w:cs="Times New Roman"/>
          <w:lang w:val="en-US"/>
        </w:rPr>
        <w:t xml:space="preserve"> from Group account), and the manager gets a total of </w:t>
      </w:r>
      <w:r w:rsidR="00AA60E2">
        <w:rPr>
          <w:rFonts w:ascii="Times New Roman" w:hAnsi="Times New Roman" w:cs="Times New Roman"/>
          <w:lang w:val="en-US"/>
        </w:rPr>
        <w:t>16</w:t>
      </w:r>
      <w:r>
        <w:rPr>
          <w:rFonts w:ascii="Times New Roman" w:hAnsi="Times New Roman" w:cs="Times New Roman"/>
          <w:lang w:val="en-US"/>
        </w:rPr>
        <w:t xml:space="preserve"> points (</w:t>
      </w:r>
      <w:r w:rsidR="00ED671E">
        <w:rPr>
          <w:rFonts w:ascii="Times New Roman" w:hAnsi="Times New Roman" w:cs="Times New Roman"/>
          <w:lang w:val="en-US"/>
        </w:rPr>
        <w:t>2</w:t>
      </w:r>
      <w:r>
        <w:rPr>
          <w:rFonts w:ascii="Times New Roman" w:hAnsi="Times New Roman" w:cs="Times New Roman"/>
          <w:lang w:val="en-US"/>
        </w:rPr>
        <w:t>0% of Group account).</w:t>
      </w:r>
    </w:p>
    <w:p w14:paraId="6A3B9C53" w14:textId="3AF6CC5E" w:rsidR="00A432EB" w:rsidRDefault="00C950AB" w:rsidP="005140EB">
      <w:pPr>
        <w:rPr>
          <w:rFonts w:ascii="Times New Roman" w:hAnsi="Times New Roman" w:cs="Times New Roman"/>
          <w:lang w:val="en-US"/>
        </w:rPr>
      </w:pPr>
      <w:r>
        <w:rPr>
          <w:rFonts w:ascii="Times New Roman" w:hAnsi="Times New Roman" w:cs="Times New Roman"/>
          <w:lang w:val="en-US"/>
        </w:rPr>
        <w:t xml:space="preserve">Note: </w:t>
      </w:r>
      <w:r w:rsidR="005140EB" w:rsidRPr="005140EB">
        <w:rPr>
          <w:rFonts w:ascii="Times New Roman" w:hAnsi="Times New Roman" w:cs="Times New Roman"/>
          <w:lang w:val="en-US"/>
        </w:rPr>
        <w:t xml:space="preserve">In </w:t>
      </w:r>
      <w:r w:rsidR="0074262A">
        <w:rPr>
          <w:rFonts w:ascii="Times New Roman" w:hAnsi="Times New Roman" w:cs="Times New Roman"/>
          <w:lang w:val="en-US"/>
        </w:rPr>
        <w:t xml:space="preserve">each task you may get a different percentage. The corresponding percentage is indicated on the top </w:t>
      </w:r>
      <w:r w:rsidR="00481811">
        <w:rPr>
          <w:rFonts w:ascii="Times New Roman" w:hAnsi="Times New Roman" w:cs="Times New Roman"/>
          <w:lang w:val="en-US"/>
        </w:rPr>
        <w:t>row of the corresponding task. The rest of the total production will be divided between the other worker and the manager</w:t>
      </w:r>
      <w:r w:rsidR="001A4686">
        <w:rPr>
          <w:rFonts w:ascii="Times New Roman" w:hAnsi="Times New Roman" w:cs="Times New Roman"/>
          <w:lang w:val="en-US"/>
        </w:rPr>
        <w:t xml:space="preserve">, </w:t>
      </w:r>
      <w:r w:rsidR="001A4686" w:rsidRPr="002C31A3">
        <w:rPr>
          <w:rFonts w:ascii="Times New Roman" w:hAnsi="Times New Roman" w:cs="Times New Roman"/>
          <w:u w:val="single"/>
          <w:lang w:val="en-US"/>
        </w:rPr>
        <w:t xml:space="preserve">but </w:t>
      </w:r>
      <w:r w:rsidR="00481811" w:rsidRPr="002C31A3">
        <w:rPr>
          <w:rFonts w:ascii="Times New Roman" w:hAnsi="Times New Roman" w:cs="Times New Roman"/>
          <w:u w:val="single"/>
          <w:lang w:val="en-US"/>
        </w:rPr>
        <w:t xml:space="preserve">you will not be informed about what percentage </w:t>
      </w:r>
      <w:r w:rsidR="001A4686" w:rsidRPr="002C31A3">
        <w:rPr>
          <w:rFonts w:ascii="Times New Roman" w:hAnsi="Times New Roman" w:cs="Times New Roman"/>
          <w:u w:val="single"/>
          <w:lang w:val="en-US"/>
        </w:rPr>
        <w:t xml:space="preserve">each one of them </w:t>
      </w:r>
      <w:r w:rsidR="00481811" w:rsidRPr="002C31A3">
        <w:rPr>
          <w:rFonts w:ascii="Times New Roman" w:hAnsi="Times New Roman" w:cs="Times New Roman"/>
          <w:u w:val="single"/>
          <w:lang w:val="en-US"/>
        </w:rPr>
        <w:t>will receive</w:t>
      </w:r>
      <w:r w:rsidR="00C91EA6" w:rsidRPr="001729DE">
        <w:rPr>
          <w:rFonts w:ascii="Times New Roman" w:hAnsi="Times New Roman" w:cs="Times New Roman"/>
          <w:lang w:val="en-US"/>
        </w:rPr>
        <w:t>.</w:t>
      </w:r>
    </w:p>
    <w:p w14:paraId="5A43E6DB"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2405F365" w14:textId="4AA94188" w:rsidR="001A4686" w:rsidRDefault="001A4686" w:rsidP="001A4686">
      <w:pPr>
        <w:rPr>
          <w:rFonts w:ascii="Times New Roman" w:hAnsi="Times New Roman" w:cs="Times New Roman"/>
          <w:u w:val="single"/>
          <w:lang w:val="en-US"/>
        </w:rPr>
      </w:pPr>
      <w:r w:rsidRPr="00E419E9">
        <w:rPr>
          <w:rFonts w:ascii="Times New Roman" w:hAnsi="Times New Roman" w:cs="Times New Roman"/>
          <w:u w:val="single"/>
          <w:lang w:val="en-US"/>
        </w:rPr>
        <w:lastRenderedPageBreak/>
        <w:t>Screen 4</w:t>
      </w:r>
      <w:r>
        <w:rPr>
          <w:rFonts w:ascii="Times New Roman" w:hAnsi="Times New Roman" w:cs="Times New Roman"/>
          <w:u w:val="single"/>
          <w:lang w:val="en-US"/>
        </w:rPr>
        <w:t xml:space="preserve"> :</w:t>
      </w:r>
    </w:p>
    <w:p w14:paraId="33E1A709" w14:textId="6F6EBD0A" w:rsidR="00A62043" w:rsidRDefault="00A432EB" w:rsidP="005140EB">
      <w:pPr>
        <w:rPr>
          <w:rFonts w:ascii="Times New Roman" w:hAnsi="Times New Roman" w:cs="Times New Roman"/>
          <w:lang w:val="en-US"/>
        </w:rPr>
      </w:pPr>
      <w:r>
        <w:rPr>
          <w:rFonts w:ascii="Times New Roman" w:hAnsi="Times New Roman" w:cs="Times New Roman"/>
          <w:lang w:val="en-US"/>
        </w:rPr>
        <w:t>T</w:t>
      </w:r>
      <w:r w:rsidR="00A62043">
        <w:rPr>
          <w:rFonts w:ascii="Times New Roman" w:hAnsi="Times New Roman" w:cs="Times New Roman"/>
          <w:lang w:val="en-US"/>
        </w:rPr>
        <w:t>he screenshot below is the decision page you will see in the Production stage.</w:t>
      </w:r>
    </w:p>
    <w:p w14:paraId="6BD8D537" w14:textId="51893DB4" w:rsidR="00781947" w:rsidRDefault="00A62043" w:rsidP="005140EB">
      <w:pPr>
        <w:rPr>
          <w:rFonts w:ascii="Times New Roman" w:hAnsi="Times New Roman" w:cs="Times New Roman"/>
          <w:lang w:val="en-US"/>
        </w:rPr>
      </w:pPr>
      <w:r>
        <w:rPr>
          <w:rFonts w:ascii="Times New Roman" w:hAnsi="Times New Roman" w:cs="Times New Roman"/>
          <w:lang w:val="en-US"/>
        </w:rPr>
        <w:t>{{ screenshot }}</w:t>
      </w:r>
    </w:p>
    <w:p w14:paraId="10920423" w14:textId="20CD9BA0" w:rsidR="00840A63" w:rsidRDefault="00840A63" w:rsidP="005140EB">
      <w:pPr>
        <w:rPr>
          <w:rFonts w:ascii="Times New Roman" w:hAnsi="Times New Roman" w:cs="Times New Roman"/>
          <w:lang w:val="en-US"/>
        </w:rPr>
      </w:pPr>
      <w:r>
        <w:rPr>
          <w:noProof/>
        </w:rPr>
        <w:drawing>
          <wp:inline distT="0" distB="0" distL="0" distR="0" wp14:anchorId="0AD80286" wp14:editId="52DE7951">
            <wp:extent cx="5760720" cy="2605405"/>
            <wp:effectExtent l="0" t="0" r="0" b="4445"/>
            <wp:docPr id="1638788624" name="Image 163878862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27876" name="Image 1" descr="Une image contenant texte, capture d’écran, Police, nombre&#10;&#10;Description générée automatiquement"/>
                    <pic:cNvPicPr/>
                  </pic:nvPicPr>
                  <pic:blipFill>
                    <a:blip r:embed="rId13"/>
                    <a:stretch>
                      <a:fillRect/>
                    </a:stretch>
                  </pic:blipFill>
                  <pic:spPr>
                    <a:xfrm>
                      <a:off x="0" y="0"/>
                      <a:ext cx="5760720" cy="2605405"/>
                    </a:xfrm>
                    <a:prstGeom prst="rect">
                      <a:avLst/>
                    </a:prstGeom>
                  </pic:spPr>
                </pic:pic>
              </a:graphicData>
            </a:graphic>
          </wp:inline>
        </w:drawing>
      </w:r>
    </w:p>
    <w:p w14:paraId="1FB37590" w14:textId="31C3C417" w:rsidR="00A432EB" w:rsidRDefault="00A432EB" w:rsidP="005140EB">
      <w:pPr>
        <w:rPr>
          <w:rFonts w:ascii="Times New Roman" w:hAnsi="Times New Roman" w:cs="Times New Roman"/>
          <w:lang w:val="en-US"/>
        </w:rPr>
      </w:pPr>
      <w:r>
        <w:rPr>
          <w:rFonts w:ascii="Times New Roman" w:hAnsi="Times New Roman" w:cs="Times New Roman"/>
          <w:lang w:val="en-US"/>
        </w:rPr>
        <w:t xml:space="preserve">In the </w:t>
      </w:r>
      <w:r w:rsidR="00C709C9">
        <w:rPr>
          <w:rFonts w:ascii="Times New Roman" w:hAnsi="Times New Roman" w:cs="Times New Roman"/>
          <w:lang w:val="en-US"/>
        </w:rPr>
        <w:t xml:space="preserve">first </w:t>
      </w:r>
      <w:r>
        <w:rPr>
          <w:rFonts w:ascii="Times New Roman" w:hAnsi="Times New Roman" w:cs="Times New Roman"/>
          <w:lang w:val="en-US"/>
        </w:rPr>
        <w:t xml:space="preserve">line you have “your percentage in the group account </w:t>
      </w:r>
      <w:commentRangeStart w:id="18"/>
      <w:r>
        <w:rPr>
          <w:rFonts w:ascii="Times New Roman" w:hAnsi="Times New Roman" w:cs="Times New Roman"/>
          <w:lang w:val="en-US"/>
        </w:rPr>
        <w:t>distribution</w:t>
      </w:r>
      <w:commentRangeEnd w:id="18"/>
      <w:r w:rsidR="00C709C9">
        <w:rPr>
          <w:rStyle w:val="Marquedecommentaire"/>
        </w:rPr>
        <w:commentReference w:id="18"/>
      </w:r>
      <w:r>
        <w:rPr>
          <w:rFonts w:ascii="Times New Roman" w:hAnsi="Times New Roman" w:cs="Times New Roman"/>
          <w:lang w:val="en-US"/>
        </w:rPr>
        <w:t>”</w:t>
      </w:r>
      <w:r w:rsidR="00CD43B8">
        <w:rPr>
          <w:rFonts w:ascii="Times New Roman" w:hAnsi="Times New Roman" w:cs="Times New Roman"/>
          <w:lang w:val="en-US"/>
        </w:rPr>
        <w:t xml:space="preserve"> for each task</w:t>
      </w:r>
      <w:r>
        <w:rPr>
          <w:rFonts w:ascii="Times New Roman" w:hAnsi="Times New Roman" w:cs="Times New Roman"/>
          <w:lang w:val="en-US"/>
        </w:rPr>
        <w:t>.</w:t>
      </w:r>
    </w:p>
    <w:p w14:paraId="6FEC1662" w14:textId="52CC02DA" w:rsidR="00A432EB" w:rsidRDefault="00A432EB" w:rsidP="005140EB">
      <w:pPr>
        <w:rPr>
          <w:rFonts w:ascii="Times New Roman" w:hAnsi="Times New Roman" w:cs="Times New Roman"/>
          <w:lang w:val="en-US"/>
        </w:rPr>
      </w:pPr>
      <w:r>
        <w:rPr>
          <w:rFonts w:ascii="Times New Roman" w:hAnsi="Times New Roman" w:cs="Times New Roman"/>
          <w:lang w:val="en-US"/>
        </w:rPr>
        <w:t>In the second line</w:t>
      </w:r>
      <w:ins w:id="19" w:author="Mercedes Ines Fevre Obarrio" w:date="2023-10-31T18:25:00Z">
        <w:r w:rsidR="00CD43B8">
          <w:rPr>
            <w:rFonts w:ascii="Times New Roman" w:hAnsi="Times New Roman" w:cs="Times New Roman"/>
            <w:lang w:val="en-US"/>
          </w:rPr>
          <w:t>,</w:t>
        </w:r>
      </w:ins>
      <w:r>
        <w:rPr>
          <w:rFonts w:ascii="Times New Roman" w:hAnsi="Times New Roman" w:cs="Times New Roman"/>
          <w:lang w:val="en-US"/>
        </w:rPr>
        <w:t xml:space="preserve"> you have to decide how much points of your 20 points you want to allocate to the group account</w:t>
      </w:r>
      <w:r w:rsidR="00CD43B8">
        <w:rPr>
          <w:rFonts w:ascii="Times New Roman" w:hAnsi="Times New Roman" w:cs="Times New Roman"/>
          <w:lang w:val="en-US"/>
        </w:rPr>
        <w:t xml:space="preserve"> for each task</w:t>
      </w:r>
      <w:r>
        <w:rPr>
          <w:rFonts w:ascii="Times New Roman" w:hAnsi="Times New Roman" w:cs="Times New Roman"/>
          <w:lang w:val="en-US"/>
        </w:rPr>
        <w:t>.</w:t>
      </w:r>
    </w:p>
    <w:p w14:paraId="2AEE31DF" w14:textId="77777777" w:rsidR="00A432EB" w:rsidRDefault="00A432EB" w:rsidP="005140EB">
      <w:pPr>
        <w:rPr>
          <w:rFonts w:ascii="Times New Roman" w:hAnsi="Times New Roman" w:cs="Times New Roman"/>
          <w:lang w:val="en-US"/>
        </w:rPr>
      </w:pPr>
    </w:p>
    <w:p w14:paraId="5F649A8C" w14:textId="77777777" w:rsidR="008D38F7" w:rsidRDefault="008D38F7">
      <w:pPr>
        <w:rPr>
          <w:rFonts w:ascii="Times New Roman" w:hAnsi="Times New Roman" w:cs="Times New Roman"/>
          <w:highlight w:val="yellow"/>
          <w:lang w:val="en-US"/>
        </w:rPr>
      </w:pPr>
      <w:r>
        <w:rPr>
          <w:rFonts w:ascii="Times New Roman" w:hAnsi="Times New Roman" w:cs="Times New Roman"/>
          <w:highlight w:val="yellow"/>
          <w:lang w:val="en-US"/>
        </w:rPr>
        <w:br w:type="page"/>
      </w:r>
    </w:p>
    <w:p w14:paraId="48390B4A" w14:textId="0A0AE7A0" w:rsidR="001A4686" w:rsidRDefault="001A4686" w:rsidP="001A4686">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5:</w:t>
      </w:r>
    </w:p>
    <w:p w14:paraId="3153E562" w14:textId="77777777" w:rsidR="00E212B4" w:rsidRDefault="00915DC1" w:rsidP="008261C2">
      <w:pPr>
        <w:rPr>
          <w:rFonts w:ascii="Times New Roman" w:hAnsi="Times New Roman" w:cs="Times New Roman"/>
          <w:lang w:val="en-US"/>
        </w:rPr>
      </w:pPr>
      <w:r>
        <w:rPr>
          <w:noProof/>
        </w:rPr>
        <w:drawing>
          <wp:inline distT="0" distB="0" distL="0" distR="0" wp14:anchorId="24FE2832" wp14:editId="7782E658">
            <wp:extent cx="5760720" cy="959485"/>
            <wp:effectExtent l="0" t="0" r="0" b="0"/>
            <wp:docPr id="332639326"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39326" name="Image 1" descr="Une image contenant texte, Police, capture d’écran, algèbre&#10;&#10;Description générée automatiquement"/>
                    <pic:cNvPicPr/>
                  </pic:nvPicPr>
                  <pic:blipFill>
                    <a:blip r:embed="rId14"/>
                    <a:stretch>
                      <a:fillRect/>
                    </a:stretch>
                  </pic:blipFill>
                  <pic:spPr>
                    <a:xfrm>
                      <a:off x="0" y="0"/>
                      <a:ext cx="5760720" cy="959485"/>
                    </a:xfrm>
                    <a:prstGeom prst="rect">
                      <a:avLst/>
                    </a:prstGeom>
                  </pic:spPr>
                </pic:pic>
              </a:graphicData>
            </a:graphic>
          </wp:inline>
        </w:drawing>
      </w:r>
    </w:p>
    <w:p w14:paraId="24425814" w14:textId="4953DD0C" w:rsidR="008261C2" w:rsidRPr="00C40D66" w:rsidRDefault="008261C2" w:rsidP="008261C2">
      <w:pPr>
        <w:rPr>
          <w:rFonts w:ascii="Times New Roman" w:hAnsi="Times New Roman" w:cs="Times New Roman"/>
          <w:lang w:val="en-US"/>
        </w:rPr>
      </w:pPr>
      <w:r w:rsidRPr="00C40D66">
        <w:rPr>
          <w:rFonts w:ascii="Times New Roman" w:hAnsi="Times New Roman" w:cs="Times New Roman"/>
          <w:lang w:val="en-US"/>
        </w:rPr>
        <w:t>Question 1:</w:t>
      </w:r>
    </w:p>
    <w:p w14:paraId="218B99C2" w14:textId="77777777" w:rsidR="008261C2" w:rsidRPr="00C40D66" w:rsidRDefault="008261C2" w:rsidP="008261C2">
      <w:pPr>
        <w:rPr>
          <w:rFonts w:ascii="Times New Roman" w:hAnsi="Times New Roman" w:cs="Times New Roman"/>
          <w:lang w:val="en-US"/>
        </w:rPr>
      </w:pPr>
      <w:r w:rsidRPr="00C40D66">
        <w:rPr>
          <w:rFonts w:ascii="Times New Roman" w:hAnsi="Times New Roman" w:cs="Times New Roman"/>
          <w:lang w:val="en-US"/>
        </w:rPr>
        <w:t>How many parts does the experiment consist of?</w:t>
      </w:r>
    </w:p>
    <w:p w14:paraId="5A0E01AF" w14:textId="77777777" w:rsidR="00C40D66" w:rsidRDefault="00C40D66" w:rsidP="008261C2">
      <w:pPr>
        <w:rPr>
          <w:rFonts w:ascii="Times New Roman" w:hAnsi="Times New Roman" w:cs="Times New Roman"/>
          <w:lang w:val="en-US"/>
        </w:rPr>
      </w:pPr>
      <w:r>
        <w:rPr>
          <w:rFonts w:ascii="Times New Roman" w:hAnsi="Times New Roman" w:cs="Times New Roman"/>
          <w:lang w:val="en-US"/>
        </w:rPr>
        <w:t>1.</w:t>
      </w:r>
      <w:r w:rsidR="008261C2" w:rsidRPr="00C40D66">
        <w:rPr>
          <w:rFonts w:ascii="Times New Roman" w:hAnsi="Times New Roman" w:cs="Times New Roman"/>
          <w:lang w:val="en-US"/>
        </w:rPr>
        <w:t xml:space="preserve"> One</w:t>
      </w:r>
    </w:p>
    <w:p w14:paraId="1403F455" w14:textId="76C11DA5" w:rsidR="00C40D66" w:rsidRPr="00C40D66" w:rsidRDefault="00C40D66" w:rsidP="008261C2">
      <w:pPr>
        <w:rPr>
          <w:rFonts w:ascii="Times New Roman" w:hAnsi="Times New Roman" w:cs="Times New Roman"/>
          <w:lang w:val="en-US"/>
        </w:rPr>
      </w:pPr>
      <w:r>
        <w:rPr>
          <w:rFonts w:ascii="Times New Roman" w:hAnsi="Times New Roman" w:cs="Times New Roman"/>
          <w:lang w:val="en-US"/>
        </w:rPr>
        <w:t>2.</w:t>
      </w:r>
      <w:r w:rsidR="008261C2" w:rsidRPr="00C40D66">
        <w:rPr>
          <w:rFonts w:ascii="Times New Roman" w:hAnsi="Times New Roman" w:cs="Times New Roman"/>
          <w:lang w:val="en-US"/>
        </w:rPr>
        <w:t xml:space="preserve"> Two</w:t>
      </w:r>
    </w:p>
    <w:p w14:paraId="5462E1AA" w14:textId="23D75244" w:rsidR="008261C2" w:rsidRPr="00C40D66" w:rsidRDefault="00C40D66" w:rsidP="008261C2">
      <w:pPr>
        <w:rPr>
          <w:rFonts w:ascii="Times New Roman" w:hAnsi="Times New Roman" w:cs="Times New Roman"/>
          <w:lang w:val="en-US"/>
        </w:rPr>
      </w:pPr>
      <w:r>
        <w:rPr>
          <w:rFonts w:ascii="Times New Roman" w:hAnsi="Times New Roman" w:cs="Times New Roman"/>
          <w:lang w:val="en-US"/>
        </w:rPr>
        <w:t>3.</w:t>
      </w:r>
      <w:r w:rsidR="008261C2" w:rsidRPr="00C40D66">
        <w:rPr>
          <w:rFonts w:ascii="Times New Roman" w:hAnsi="Times New Roman" w:cs="Times New Roman"/>
          <w:lang w:val="en-US"/>
        </w:rPr>
        <w:t xml:space="preserve"> Three</w:t>
      </w:r>
    </w:p>
    <w:p w14:paraId="01D2354E" w14:textId="0EF76D0C" w:rsidR="008A3C2C" w:rsidRPr="00F5298F" w:rsidRDefault="00C40D66">
      <w:pPr>
        <w:rPr>
          <w:rFonts w:ascii="Times New Roman" w:hAnsi="Times New Roman" w:cs="Times New Roman"/>
          <w:lang w:val="en-US"/>
        </w:rPr>
      </w:pPr>
      <w:r>
        <w:rPr>
          <w:rFonts w:ascii="Times New Roman" w:hAnsi="Times New Roman" w:cs="Times New Roman"/>
          <w:lang w:val="en-US"/>
        </w:rPr>
        <w:t>4.</w:t>
      </w:r>
      <w:r w:rsidR="008261C2" w:rsidRPr="00C40D66">
        <w:rPr>
          <w:rFonts w:ascii="Times New Roman" w:hAnsi="Times New Roman" w:cs="Times New Roman"/>
          <w:lang w:val="en-US"/>
        </w:rPr>
        <w:t xml:space="preserve"> Four</w:t>
      </w:r>
    </w:p>
    <w:p w14:paraId="41413248" w14:textId="1385747A" w:rsidR="0089593F" w:rsidRPr="008A3C2C" w:rsidRDefault="0089593F" w:rsidP="0089593F">
      <w:pPr>
        <w:rPr>
          <w:rFonts w:ascii="Times New Roman" w:hAnsi="Times New Roman" w:cs="Times New Roman"/>
          <w:lang w:val="en-US"/>
        </w:rPr>
      </w:pPr>
      <w:r w:rsidRPr="008A3C2C">
        <w:rPr>
          <w:rFonts w:ascii="Times New Roman" w:hAnsi="Times New Roman" w:cs="Times New Roman"/>
          <w:lang w:val="en-US"/>
        </w:rPr>
        <w:t xml:space="preserve">Question </w:t>
      </w:r>
      <w:r w:rsidR="00C40D66" w:rsidRPr="008A3C2C">
        <w:rPr>
          <w:rFonts w:ascii="Times New Roman" w:hAnsi="Times New Roman" w:cs="Times New Roman"/>
          <w:lang w:val="en-US"/>
        </w:rPr>
        <w:t>2</w:t>
      </w:r>
      <w:r w:rsidRPr="008A3C2C">
        <w:rPr>
          <w:rFonts w:ascii="Times New Roman" w:hAnsi="Times New Roman" w:cs="Times New Roman"/>
          <w:lang w:val="en-US"/>
        </w:rPr>
        <w:t>:</w:t>
      </w:r>
      <w:r w:rsidR="00C40D66" w:rsidRPr="008A3C2C">
        <w:rPr>
          <w:rFonts w:ascii="Times New Roman" w:hAnsi="Times New Roman" w:cs="Times New Roman"/>
          <w:lang w:val="en-US"/>
        </w:rPr>
        <w:t xml:space="preserve"> With how many participants are you matched with in Part I of the study?</w:t>
      </w:r>
    </w:p>
    <w:p w14:paraId="1FF77E36" w14:textId="3C22040B" w:rsidR="00C40D66" w:rsidRPr="008A3C2C" w:rsidRDefault="00C40D66" w:rsidP="00C40D66">
      <w:pPr>
        <w:pStyle w:val="Paragraphedeliste"/>
        <w:numPr>
          <w:ilvl w:val="0"/>
          <w:numId w:val="5"/>
        </w:numPr>
        <w:rPr>
          <w:rFonts w:ascii="Times New Roman" w:hAnsi="Times New Roman" w:cs="Times New Roman"/>
          <w:lang w:val="en-US"/>
        </w:rPr>
      </w:pPr>
      <w:r w:rsidRPr="008A3C2C">
        <w:rPr>
          <w:rFonts w:ascii="Times New Roman" w:hAnsi="Times New Roman" w:cs="Times New Roman"/>
          <w:lang w:val="en-US"/>
        </w:rPr>
        <w:t>1 worker</w:t>
      </w:r>
    </w:p>
    <w:p w14:paraId="631FCB01" w14:textId="04EE05A7" w:rsidR="00C40D66" w:rsidRPr="00F5298F" w:rsidRDefault="00C40D66" w:rsidP="00C40D66">
      <w:pPr>
        <w:pStyle w:val="Paragraphedeliste"/>
        <w:numPr>
          <w:ilvl w:val="0"/>
          <w:numId w:val="5"/>
        </w:numPr>
        <w:rPr>
          <w:rFonts w:ascii="Times New Roman" w:hAnsi="Times New Roman" w:cs="Times New Roman"/>
          <w:b/>
          <w:bCs/>
          <w:lang w:val="en-US"/>
        </w:rPr>
      </w:pPr>
      <w:r w:rsidRPr="00F5298F">
        <w:rPr>
          <w:rFonts w:ascii="Times New Roman" w:hAnsi="Times New Roman" w:cs="Times New Roman"/>
          <w:b/>
          <w:bCs/>
          <w:lang w:val="en-US"/>
        </w:rPr>
        <w:t>1 worker and 1 manager</w:t>
      </w:r>
    </w:p>
    <w:p w14:paraId="64A55FBC" w14:textId="789DBFD6" w:rsidR="00C40D66" w:rsidRPr="008A3C2C" w:rsidRDefault="00C40D66" w:rsidP="00C40D66">
      <w:pPr>
        <w:pStyle w:val="Paragraphedeliste"/>
        <w:numPr>
          <w:ilvl w:val="0"/>
          <w:numId w:val="5"/>
        </w:numPr>
        <w:rPr>
          <w:rFonts w:ascii="Times New Roman" w:hAnsi="Times New Roman" w:cs="Times New Roman"/>
          <w:lang w:val="en-US"/>
        </w:rPr>
      </w:pPr>
      <w:r w:rsidRPr="008A3C2C">
        <w:rPr>
          <w:rFonts w:ascii="Times New Roman" w:hAnsi="Times New Roman" w:cs="Times New Roman"/>
          <w:lang w:val="en-US"/>
        </w:rPr>
        <w:t>1 manager</w:t>
      </w:r>
    </w:p>
    <w:p w14:paraId="56AF112E" w14:textId="0A7FE99E" w:rsidR="00C40D66" w:rsidRPr="008A3C2C" w:rsidRDefault="00C40D66" w:rsidP="00C40D66">
      <w:pPr>
        <w:pStyle w:val="Paragraphedeliste"/>
        <w:numPr>
          <w:ilvl w:val="0"/>
          <w:numId w:val="5"/>
        </w:numPr>
        <w:rPr>
          <w:rFonts w:ascii="Times New Roman" w:hAnsi="Times New Roman" w:cs="Times New Roman"/>
          <w:lang w:val="en-US"/>
        </w:rPr>
      </w:pPr>
      <w:r w:rsidRPr="008A3C2C">
        <w:rPr>
          <w:rFonts w:ascii="Times New Roman" w:hAnsi="Times New Roman" w:cs="Times New Roman"/>
          <w:lang w:val="en-US"/>
        </w:rPr>
        <w:t>No one</w:t>
      </w:r>
    </w:p>
    <w:p w14:paraId="3B6DD6AB" w14:textId="77777777" w:rsidR="008A3C2C" w:rsidRDefault="008A3C2C" w:rsidP="0089593F">
      <w:pPr>
        <w:rPr>
          <w:rFonts w:ascii="Times New Roman" w:hAnsi="Times New Roman" w:cs="Times New Roman"/>
          <w:u w:val="single"/>
          <w:lang w:val="en-US"/>
        </w:rPr>
      </w:pPr>
    </w:p>
    <w:p w14:paraId="16C4601B" w14:textId="17925D9F" w:rsidR="00D72621" w:rsidRDefault="0089593F" w:rsidP="00D72621">
      <w:pPr>
        <w:rPr>
          <w:rFonts w:ascii="Times New Roman" w:hAnsi="Times New Roman" w:cs="Times New Roman"/>
          <w:lang w:val="en-US"/>
        </w:rPr>
      </w:pPr>
      <w:r w:rsidRPr="008A3C2C">
        <w:rPr>
          <w:rFonts w:ascii="Times New Roman" w:hAnsi="Times New Roman" w:cs="Times New Roman"/>
          <w:lang w:val="en-US"/>
        </w:rPr>
        <w:t xml:space="preserve">Question </w:t>
      </w:r>
      <w:r w:rsidR="008A3C2C" w:rsidRPr="008A3C2C">
        <w:rPr>
          <w:rFonts w:ascii="Times New Roman" w:hAnsi="Times New Roman" w:cs="Times New Roman"/>
          <w:lang w:val="en-US"/>
        </w:rPr>
        <w:t>3</w:t>
      </w:r>
      <w:r w:rsidRPr="008A3C2C">
        <w:rPr>
          <w:rFonts w:ascii="Times New Roman" w:hAnsi="Times New Roman" w:cs="Times New Roman"/>
          <w:lang w:val="en-US"/>
        </w:rPr>
        <w:t>:</w:t>
      </w:r>
      <w:r w:rsidR="008A500D">
        <w:rPr>
          <w:rFonts w:ascii="Times New Roman" w:hAnsi="Times New Roman" w:cs="Times New Roman"/>
          <w:lang w:val="en-US"/>
        </w:rPr>
        <w:t xml:space="preserve"> </w:t>
      </w:r>
      <w:r w:rsidR="00D72621">
        <w:rPr>
          <w:rFonts w:ascii="Times New Roman" w:hAnsi="Times New Roman" w:cs="Times New Roman"/>
          <w:lang w:val="en-US"/>
        </w:rPr>
        <w:t xml:space="preserve">If </w:t>
      </w:r>
      <w:r w:rsidR="00D72621" w:rsidRPr="008D1BBA">
        <w:rPr>
          <w:rFonts w:ascii="Times New Roman" w:hAnsi="Times New Roman" w:cs="Times New Roman"/>
          <w:lang w:val="en-US"/>
        </w:rPr>
        <w:t xml:space="preserve">you </w:t>
      </w:r>
      <w:r w:rsidR="00D72621">
        <w:rPr>
          <w:rFonts w:ascii="Times New Roman" w:hAnsi="Times New Roman" w:cs="Times New Roman"/>
          <w:lang w:val="en-US"/>
        </w:rPr>
        <w:t xml:space="preserve">and your matched worker </w:t>
      </w:r>
      <w:r w:rsidR="00D72621" w:rsidRPr="008D1BBA">
        <w:rPr>
          <w:rFonts w:ascii="Times New Roman" w:hAnsi="Times New Roman" w:cs="Times New Roman"/>
          <w:lang w:val="en-US"/>
        </w:rPr>
        <w:t xml:space="preserve">decide to allocate </w:t>
      </w:r>
      <w:r w:rsidR="00D72621">
        <w:rPr>
          <w:rFonts w:ascii="Times New Roman" w:hAnsi="Times New Roman" w:cs="Times New Roman"/>
          <w:lang w:val="en-US"/>
        </w:rPr>
        <w:t>all the 0 points to the group account</w:t>
      </w:r>
      <w:r w:rsidR="00975634">
        <w:rPr>
          <w:rFonts w:ascii="Times New Roman" w:hAnsi="Times New Roman" w:cs="Times New Roman"/>
          <w:lang w:val="en-US"/>
        </w:rPr>
        <w:t xml:space="preserve">, </w:t>
      </w:r>
      <w:r w:rsidR="009D254B">
        <w:rPr>
          <w:rFonts w:ascii="Times New Roman" w:hAnsi="Times New Roman" w:cs="Times New Roman"/>
          <w:lang w:val="en-US"/>
        </w:rPr>
        <w:t>what are your final earnings? Assume that</w:t>
      </w:r>
      <w:r w:rsidR="00D72621">
        <w:rPr>
          <w:rFonts w:ascii="Times New Roman" w:hAnsi="Times New Roman" w:cs="Times New Roman"/>
          <w:lang w:val="en-US"/>
        </w:rPr>
        <w:t xml:space="preserve"> both you and the matched worker gets 40% of the group account, while your manager gets the remaining 20%.</w:t>
      </w:r>
    </w:p>
    <w:p w14:paraId="1CA2B6F0" w14:textId="10B0E9EC" w:rsidR="005A6EAA" w:rsidRDefault="009D254B" w:rsidP="008A3C2C">
      <w:pPr>
        <w:pStyle w:val="Paragraphedeliste"/>
        <w:numPr>
          <w:ilvl w:val="0"/>
          <w:numId w:val="9"/>
        </w:numPr>
        <w:rPr>
          <w:rFonts w:ascii="Times New Roman" w:hAnsi="Times New Roman" w:cs="Times New Roman"/>
          <w:lang w:val="en-US"/>
        </w:rPr>
      </w:pPr>
      <w:r>
        <w:rPr>
          <w:rFonts w:ascii="Times New Roman" w:hAnsi="Times New Roman" w:cs="Times New Roman"/>
          <w:lang w:val="en-US"/>
        </w:rPr>
        <w:t>17 points</w:t>
      </w:r>
    </w:p>
    <w:p w14:paraId="2F3BCD6B" w14:textId="0FC87FCB" w:rsidR="009D254B" w:rsidRDefault="009D254B" w:rsidP="008A3C2C">
      <w:pPr>
        <w:pStyle w:val="Paragraphedeliste"/>
        <w:numPr>
          <w:ilvl w:val="0"/>
          <w:numId w:val="9"/>
        </w:numPr>
        <w:rPr>
          <w:rFonts w:ascii="Times New Roman" w:hAnsi="Times New Roman" w:cs="Times New Roman"/>
          <w:lang w:val="en-US"/>
        </w:rPr>
      </w:pPr>
      <w:r>
        <w:rPr>
          <w:rFonts w:ascii="Times New Roman" w:hAnsi="Times New Roman" w:cs="Times New Roman"/>
          <w:lang w:val="en-US"/>
        </w:rPr>
        <w:t>0 points</w:t>
      </w:r>
    </w:p>
    <w:p w14:paraId="09EA6901" w14:textId="143288C0" w:rsidR="009D254B" w:rsidRPr="00F5298F" w:rsidRDefault="009D254B" w:rsidP="008A3C2C">
      <w:pPr>
        <w:pStyle w:val="Paragraphedeliste"/>
        <w:numPr>
          <w:ilvl w:val="0"/>
          <w:numId w:val="9"/>
        </w:numPr>
        <w:rPr>
          <w:rFonts w:ascii="Times New Roman" w:hAnsi="Times New Roman" w:cs="Times New Roman"/>
          <w:b/>
          <w:bCs/>
          <w:lang w:val="en-US"/>
        </w:rPr>
      </w:pPr>
      <w:r w:rsidRPr="00F5298F">
        <w:rPr>
          <w:rFonts w:ascii="Times New Roman" w:hAnsi="Times New Roman" w:cs="Times New Roman"/>
          <w:b/>
          <w:bCs/>
          <w:lang w:val="en-US"/>
        </w:rPr>
        <w:t>20 points</w:t>
      </w:r>
    </w:p>
    <w:p w14:paraId="4644DC4F" w14:textId="4416AC11" w:rsidR="009D254B" w:rsidRPr="008A3C2C" w:rsidRDefault="009D254B" w:rsidP="008A3C2C">
      <w:pPr>
        <w:pStyle w:val="Paragraphedeliste"/>
        <w:numPr>
          <w:ilvl w:val="0"/>
          <w:numId w:val="9"/>
        </w:numPr>
        <w:rPr>
          <w:rFonts w:ascii="Times New Roman" w:hAnsi="Times New Roman" w:cs="Times New Roman"/>
          <w:lang w:val="en-US"/>
        </w:rPr>
      </w:pPr>
      <w:r>
        <w:rPr>
          <w:rFonts w:ascii="Times New Roman" w:hAnsi="Times New Roman" w:cs="Times New Roman"/>
          <w:lang w:val="en-US"/>
        </w:rPr>
        <w:t>40 points</w:t>
      </w:r>
    </w:p>
    <w:p w14:paraId="21BDC26D" w14:textId="77777777" w:rsidR="009D254B" w:rsidRDefault="009D254B">
      <w:pPr>
        <w:rPr>
          <w:rFonts w:ascii="Times New Roman" w:hAnsi="Times New Roman" w:cs="Times New Roman"/>
          <w:u w:val="single"/>
          <w:lang w:val="en-US"/>
        </w:rPr>
      </w:pPr>
    </w:p>
    <w:p w14:paraId="28BFDAF8" w14:textId="77777777" w:rsidR="006176C8" w:rsidRDefault="009D254B">
      <w:pPr>
        <w:rPr>
          <w:rFonts w:ascii="Times New Roman" w:hAnsi="Times New Roman" w:cs="Times New Roman"/>
          <w:lang w:val="en-US"/>
        </w:rPr>
      </w:pPr>
      <w:r w:rsidRPr="009D254B">
        <w:rPr>
          <w:rFonts w:ascii="Times New Roman" w:hAnsi="Times New Roman" w:cs="Times New Roman"/>
          <w:lang w:val="en-US"/>
        </w:rPr>
        <w:t>Question 4:</w:t>
      </w:r>
      <w:r>
        <w:rPr>
          <w:rFonts w:ascii="Times New Roman" w:hAnsi="Times New Roman" w:cs="Times New Roman"/>
          <w:lang w:val="en-US"/>
        </w:rPr>
        <w:t xml:space="preserve"> </w:t>
      </w:r>
      <w:r w:rsidR="006176C8">
        <w:rPr>
          <w:rFonts w:ascii="Times New Roman" w:hAnsi="Times New Roman" w:cs="Times New Roman"/>
          <w:lang w:val="en-US"/>
        </w:rPr>
        <w:t>You will know the percentage of your matched worker and manager:</w:t>
      </w:r>
    </w:p>
    <w:p w14:paraId="31CB9785" w14:textId="6051319F" w:rsidR="006176C8" w:rsidRDefault="006176C8" w:rsidP="006176C8">
      <w:pPr>
        <w:pStyle w:val="Paragraphedeliste"/>
        <w:numPr>
          <w:ilvl w:val="0"/>
          <w:numId w:val="10"/>
        </w:numPr>
        <w:rPr>
          <w:rFonts w:ascii="Times New Roman" w:hAnsi="Times New Roman" w:cs="Times New Roman"/>
          <w:lang w:val="en-US"/>
        </w:rPr>
      </w:pPr>
      <w:r>
        <w:rPr>
          <w:rFonts w:ascii="Times New Roman" w:hAnsi="Times New Roman" w:cs="Times New Roman"/>
          <w:lang w:val="en-US"/>
        </w:rPr>
        <w:t>True</w:t>
      </w:r>
    </w:p>
    <w:p w14:paraId="3D0EA218" w14:textId="0825447E" w:rsidR="009D254B" w:rsidRPr="006176C8" w:rsidRDefault="006176C8" w:rsidP="006176C8">
      <w:pPr>
        <w:pStyle w:val="Paragraphedeliste"/>
        <w:numPr>
          <w:ilvl w:val="0"/>
          <w:numId w:val="10"/>
        </w:numPr>
        <w:rPr>
          <w:rFonts w:ascii="Times New Roman" w:hAnsi="Times New Roman" w:cs="Times New Roman"/>
          <w:b/>
          <w:bCs/>
          <w:lang w:val="en-US"/>
        </w:rPr>
      </w:pPr>
      <w:r w:rsidRPr="006176C8">
        <w:rPr>
          <w:rFonts w:ascii="Times New Roman" w:hAnsi="Times New Roman" w:cs="Times New Roman"/>
          <w:b/>
          <w:bCs/>
          <w:lang w:val="en-US"/>
        </w:rPr>
        <w:t>False</w:t>
      </w:r>
      <w:r w:rsidR="009D254B" w:rsidRPr="006176C8">
        <w:rPr>
          <w:rFonts w:ascii="Times New Roman" w:hAnsi="Times New Roman" w:cs="Times New Roman"/>
          <w:b/>
          <w:bCs/>
          <w:lang w:val="en-US"/>
        </w:rPr>
        <w:br w:type="page"/>
      </w:r>
    </w:p>
    <w:p w14:paraId="09BCCAFD" w14:textId="34D3D13B" w:rsidR="001A4686" w:rsidRDefault="001A4686" w:rsidP="001A4686">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6:</w:t>
      </w:r>
    </w:p>
    <w:p w14:paraId="4BD54025" w14:textId="43116184" w:rsidR="001A4686" w:rsidRPr="008E4E0B" w:rsidRDefault="001A4686" w:rsidP="005140EB">
      <w:pPr>
        <w:rPr>
          <w:rFonts w:ascii="Times New Roman" w:hAnsi="Times New Roman" w:cs="Times New Roman"/>
          <w:highlight w:val="green"/>
          <w:lang w:val="en-US"/>
        </w:rPr>
      </w:pPr>
      <w:r w:rsidRPr="008E4E0B">
        <w:rPr>
          <w:rFonts w:ascii="Times New Roman" w:hAnsi="Times New Roman" w:cs="Times New Roman"/>
          <w:highlight w:val="green"/>
          <w:lang w:val="en-US"/>
        </w:rPr>
        <w:t>Click here to make your decisions for Part I.</w:t>
      </w:r>
    </w:p>
    <w:p w14:paraId="0DB9938A" w14:textId="41187D11" w:rsidR="001A4686" w:rsidRPr="00831E44" w:rsidRDefault="002356A5" w:rsidP="005140EB">
      <w:pPr>
        <w:rPr>
          <w:rFonts w:ascii="Times New Roman" w:hAnsi="Times New Roman" w:cs="Times New Roman"/>
          <w:highlight w:val="green"/>
          <w:u w:val="single"/>
          <w:lang w:val="en-US"/>
        </w:rPr>
      </w:pPr>
      <w:r>
        <w:rPr>
          <w:noProof/>
        </w:rPr>
        <w:drawing>
          <wp:inline distT="0" distB="0" distL="0" distR="0" wp14:anchorId="17C6E732" wp14:editId="5E24E335">
            <wp:extent cx="5760720" cy="2605405"/>
            <wp:effectExtent l="0" t="0" r="0" b="4445"/>
            <wp:docPr id="200032787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27876" name="Image 1" descr="Une image contenant texte, capture d’écran, Police, nombre&#10;&#10;Description générée automatiquement"/>
                    <pic:cNvPicPr/>
                  </pic:nvPicPr>
                  <pic:blipFill>
                    <a:blip r:embed="rId13"/>
                    <a:stretch>
                      <a:fillRect/>
                    </a:stretch>
                  </pic:blipFill>
                  <pic:spPr>
                    <a:xfrm>
                      <a:off x="0" y="0"/>
                      <a:ext cx="5760720" cy="2605405"/>
                    </a:xfrm>
                    <a:prstGeom prst="rect">
                      <a:avLst/>
                    </a:prstGeom>
                  </pic:spPr>
                </pic:pic>
              </a:graphicData>
            </a:graphic>
          </wp:inline>
        </w:drawing>
      </w:r>
    </w:p>
    <w:p w14:paraId="51B97FA3" w14:textId="77777777" w:rsidR="00AB2507" w:rsidRDefault="00AB2507">
      <w:pPr>
        <w:rPr>
          <w:rFonts w:ascii="Times New Roman" w:hAnsi="Times New Roman" w:cs="Times New Roman"/>
          <w:u w:val="single"/>
          <w:lang w:val="en-US"/>
        </w:rPr>
      </w:pPr>
      <w:r>
        <w:rPr>
          <w:rFonts w:ascii="Times New Roman" w:hAnsi="Times New Roman" w:cs="Times New Roman"/>
          <w:u w:val="single"/>
          <w:lang w:val="en-US"/>
        </w:rPr>
        <w:br w:type="page"/>
      </w:r>
    </w:p>
    <w:p w14:paraId="5DEA284C" w14:textId="77777777" w:rsidR="00975E76" w:rsidRDefault="00975E76" w:rsidP="005140EB">
      <w:pPr>
        <w:rPr>
          <w:rFonts w:ascii="Times New Roman" w:hAnsi="Times New Roman" w:cs="Times New Roman"/>
          <w:u w:val="single"/>
          <w:lang w:val="en-US"/>
        </w:rPr>
      </w:pPr>
      <w:commentRangeStart w:id="20"/>
      <w:r>
        <w:rPr>
          <w:rFonts w:ascii="Times New Roman" w:hAnsi="Times New Roman" w:cs="Times New Roman"/>
          <w:u w:val="single"/>
          <w:lang w:val="en-US"/>
        </w:rPr>
        <w:lastRenderedPageBreak/>
        <w:t>Screen 6b</w:t>
      </w:r>
      <w:commentRangeEnd w:id="20"/>
      <w:r>
        <w:rPr>
          <w:rStyle w:val="Marquedecommentaire"/>
        </w:rPr>
        <w:commentReference w:id="20"/>
      </w:r>
    </w:p>
    <w:p w14:paraId="00028276" w14:textId="103603FC" w:rsidR="00975E76" w:rsidRDefault="00975E76" w:rsidP="005140EB">
      <w:pPr>
        <w:rPr>
          <w:rFonts w:ascii="Times New Roman" w:hAnsi="Times New Roman" w:cs="Times New Roman"/>
          <w:u w:val="single"/>
          <w:lang w:val="en-US"/>
        </w:rPr>
      </w:pPr>
      <w:r>
        <w:rPr>
          <w:rFonts w:ascii="Times New Roman" w:hAnsi="Times New Roman" w:cs="Times New Roman"/>
          <w:u w:val="single"/>
          <w:lang w:val="en-US"/>
        </w:rPr>
        <w:t>Results from Part I:</w:t>
      </w:r>
    </w:p>
    <w:p w14:paraId="540232F3" w14:textId="6A3E0F33" w:rsidR="00975E76" w:rsidRDefault="00975E76" w:rsidP="005140EB">
      <w:pPr>
        <w:rPr>
          <w:rFonts w:ascii="Times New Roman" w:hAnsi="Times New Roman" w:cs="Times New Roman"/>
          <w:u w:val="single"/>
          <w:lang w:val="en-US"/>
        </w:rPr>
      </w:pPr>
      <w:r>
        <w:rPr>
          <w:noProof/>
        </w:rPr>
        <w:drawing>
          <wp:inline distT="0" distB="0" distL="0" distR="0" wp14:anchorId="69DA048C" wp14:editId="796A2674">
            <wp:extent cx="5760720" cy="2343785"/>
            <wp:effectExtent l="0" t="0" r="0" b="0"/>
            <wp:docPr id="105739931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99314" name="Image 1" descr="Une image contenant texte, capture d’écran, Police, nombre&#10;&#10;Description générée automatiquement"/>
                    <pic:cNvPicPr/>
                  </pic:nvPicPr>
                  <pic:blipFill>
                    <a:blip r:embed="rId15"/>
                    <a:stretch>
                      <a:fillRect/>
                    </a:stretch>
                  </pic:blipFill>
                  <pic:spPr>
                    <a:xfrm>
                      <a:off x="0" y="0"/>
                      <a:ext cx="5760720" cy="2343785"/>
                    </a:xfrm>
                    <a:prstGeom prst="rect">
                      <a:avLst/>
                    </a:prstGeom>
                  </pic:spPr>
                </pic:pic>
              </a:graphicData>
            </a:graphic>
          </wp:inline>
        </w:drawing>
      </w:r>
    </w:p>
    <w:p w14:paraId="3266F2E6" w14:textId="4A5B8E12" w:rsidR="00975E76" w:rsidRDefault="00975E76" w:rsidP="005140EB">
      <w:pPr>
        <w:rPr>
          <w:rFonts w:ascii="Times New Roman" w:hAnsi="Times New Roman" w:cs="Times New Roman"/>
          <w:u w:val="single"/>
          <w:lang w:val="en-US"/>
        </w:rPr>
      </w:pPr>
    </w:p>
    <w:p w14:paraId="5379186F" w14:textId="57E54DF7" w:rsidR="00975E76" w:rsidRDefault="00FA2FA9" w:rsidP="005140EB">
      <w:pPr>
        <w:rPr>
          <w:ins w:id="21" w:author="David Pascual Ezama" w:date="2023-10-30T19:06:00Z"/>
          <w:rFonts w:ascii="Times New Roman" w:hAnsi="Times New Roman" w:cs="Times New Roman"/>
          <w:u w:val="single"/>
          <w:lang w:val="en-US"/>
        </w:rPr>
      </w:pPr>
      <w:ins w:id="22" w:author="Guido Andrea" w:date="2023-11-05T16:35:00Z">
        <w:r>
          <w:rPr>
            <w:rFonts w:ascii="Times New Roman" w:hAnsi="Times New Roman" w:cs="Times New Roman"/>
            <w:u w:val="single"/>
            <w:lang w:val="en-US"/>
          </w:rPr>
          <w:t>Not yet included</w:t>
        </w:r>
        <w:r w:rsidR="008832D2">
          <w:rPr>
            <w:rFonts w:ascii="Times New Roman" w:hAnsi="Times New Roman" w:cs="Times New Roman"/>
            <w:u w:val="single"/>
            <w:lang w:val="en-US"/>
          </w:rPr>
          <w:t xml:space="preserve"> </w:t>
        </w:r>
      </w:ins>
      <w:ins w:id="23" w:author="David Pascual Ezama" w:date="2023-10-30T19:05:00Z">
        <w:r w:rsidR="006A5251">
          <w:rPr>
            <w:rFonts w:ascii="Times New Roman" w:hAnsi="Times New Roman" w:cs="Times New Roman"/>
            <w:u w:val="single"/>
            <w:lang w:val="en-US"/>
          </w:rPr>
          <w:t xml:space="preserve">*** I would include another </w:t>
        </w:r>
      </w:ins>
      <w:ins w:id="24" w:author="David Pascual Ezama" w:date="2023-10-30T19:08:00Z">
        <w:r w:rsidR="006A5251">
          <w:rPr>
            <w:rFonts w:ascii="Times New Roman" w:hAnsi="Times New Roman" w:cs="Times New Roman"/>
            <w:u w:val="single"/>
            <w:lang w:val="en-US"/>
          </w:rPr>
          <w:t>3</w:t>
        </w:r>
      </w:ins>
      <w:ins w:id="25" w:author="David Pascual Ezama" w:date="2023-10-30T19:05:00Z">
        <w:r w:rsidR="006A5251">
          <w:rPr>
            <w:rFonts w:ascii="Times New Roman" w:hAnsi="Times New Roman" w:cs="Times New Roman"/>
            <w:u w:val="single"/>
            <w:lang w:val="en-US"/>
          </w:rPr>
          <w:t xml:space="preserve"> lines</w:t>
        </w:r>
      </w:ins>
      <w:ins w:id="26" w:author="David Pascual Ezama" w:date="2023-10-30T19:06:00Z">
        <w:r w:rsidR="006A5251">
          <w:rPr>
            <w:rFonts w:ascii="Times New Roman" w:hAnsi="Times New Roman" w:cs="Times New Roman"/>
            <w:u w:val="single"/>
            <w:lang w:val="en-US"/>
          </w:rPr>
          <w:t>:</w:t>
        </w:r>
      </w:ins>
    </w:p>
    <w:p w14:paraId="6B260E34" w14:textId="2334F770" w:rsidR="006A5251" w:rsidRDefault="006A5251" w:rsidP="005140EB">
      <w:pPr>
        <w:rPr>
          <w:ins w:id="27" w:author="David Pascual Ezama" w:date="2023-10-30T19:08:00Z"/>
          <w:rFonts w:ascii="Times New Roman" w:hAnsi="Times New Roman" w:cs="Times New Roman"/>
          <w:u w:val="single"/>
          <w:lang w:val="en-US"/>
        </w:rPr>
      </w:pPr>
      <w:ins w:id="28" w:author="David Pascual Ezama" w:date="2023-10-30T19:06:00Z">
        <w:r>
          <w:rPr>
            <w:rFonts w:ascii="Times New Roman" w:hAnsi="Times New Roman" w:cs="Times New Roman"/>
            <w:u w:val="single"/>
            <w:lang w:val="en-US"/>
          </w:rPr>
          <w:t>Points in the group</w:t>
        </w:r>
      </w:ins>
      <w:ins w:id="29" w:author="David Pascual Ezama" w:date="2023-10-30T19:08:00Z">
        <w:r>
          <w:rPr>
            <w:rFonts w:ascii="Times New Roman" w:hAnsi="Times New Roman" w:cs="Times New Roman"/>
            <w:u w:val="single"/>
            <w:lang w:val="en-US"/>
          </w:rPr>
          <w:t xml:space="preserve"> account</w:t>
        </w:r>
      </w:ins>
      <w:ins w:id="30" w:author="David Pascual Ezama" w:date="2023-10-30T19:06:00Z">
        <w:r>
          <w:rPr>
            <w:rFonts w:ascii="Times New Roman" w:hAnsi="Times New Roman" w:cs="Times New Roman"/>
            <w:u w:val="single"/>
            <w:lang w:val="en-US"/>
          </w:rPr>
          <w:t xml:space="preserve"> to share</w:t>
        </w:r>
        <w:r>
          <w:rPr>
            <w:rFonts w:ascii="Times New Roman" w:hAnsi="Times New Roman" w:cs="Times New Roman"/>
            <w:u w:val="single"/>
            <w:lang w:val="en-US"/>
          </w:rPr>
          <w:tab/>
          <w:t>(6+1</w:t>
        </w:r>
      </w:ins>
      <w:ins w:id="31" w:author="David Pascual Ezama" w:date="2023-10-30T19:07:00Z">
        <w:r>
          <w:rPr>
            <w:rFonts w:ascii="Times New Roman" w:hAnsi="Times New Roman" w:cs="Times New Roman"/>
            <w:u w:val="single"/>
            <w:lang w:val="en-US"/>
          </w:rPr>
          <w:t>)*2</w:t>
        </w:r>
      </w:ins>
    </w:p>
    <w:p w14:paraId="1BDD626C" w14:textId="47658665" w:rsidR="006A5251" w:rsidRDefault="006A5251" w:rsidP="005140EB">
      <w:pPr>
        <w:rPr>
          <w:ins w:id="32" w:author="David Pascual Ezama" w:date="2023-10-30T19:07:00Z"/>
          <w:rFonts w:ascii="Times New Roman" w:hAnsi="Times New Roman" w:cs="Times New Roman"/>
          <w:u w:val="single"/>
          <w:lang w:val="en-US"/>
        </w:rPr>
      </w:pPr>
      <w:ins w:id="33" w:author="David Pascual Ezama" w:date="2023-10-30T19:08:00Z">
        <w:r>
          <w:rPr>
            <w:rFonts w:ascii="Times New Roman" w:hAnsi="Times New Roman" w:cs="Times New Roman"/>
            <w:u w:val="single"/>
            <w:lang w:val="en-US"/>
          </w:rPr>
          <w:t>Points in the group account to share</w:t>
        </w:r>
        <w:r>
          <w:rPr>
            <w:rFonts w:ascii="Times New Roman" w:hAnsi="Times New Roman" w:cs="Times New Roman"/>
            <w:u w:val="single"/>
            <w:lang w:val="en-US"/>
          </w:rPr>
          <w:tab/>
          <w:t>(6+1)*2*0,5</w:t>
        </w:r>
      </w:ins>
    </w:p>
    <w:p w14:paraId="31141FB4" w14:textId="50BE6D50" w:rsidR="006A5251" w:rsidRDefault="006A5251" w:rsidP="005140EB">
      <w:pPr>
        <w:rPr>
          <w:ins w:id="34" w:author="David Pascual Ezama" w:date="2023-10-30T19:08:00Z"/>
          <w:rFonts w:ascii="Times New Roman" w:hAnsi="Times New Roman" w:cs="Times New Roman"/>
          <w:u w:val="single"/>
          <w:lang w:val="en-US"/>
        </w:rPr>
      </w:pPr>
      <w:ins w:id="35" w:author="David Pascual Ezama" w:date="2023-10-30T19:07:00Z">
        <w:r>
          <w:rPr>
            <w:rFonts w:ascii="Times New Roman" w:hAnsi="Times New Roman" w:cs="Times New Roman"/>
            <w:u w:val="single"/>
            <w:lang w:val="en-US"/>
          </w:rPr>
          <w:t>Points in the private account</w:t>
        </w:r>
      </w:ins>
      <w:ins w:id="36" w:author="David Pascual Ezama" w:date="2023-10-30T19:08:00Z">
        <w:r>
          <w:rPr>
            <w:rFonts w:ascii="Times New Roman" w:hAnsi="Times New Roman" w:cs="Times New Roman"/>
            <w:u w:val="single"/>
            <w:lang w:val="en-US"/>
          </w:rPr>
          <w:tab/>
          <w:t>14</w:t>
        </w:r>
      </w:ins>
    </w:p>
    <w:p w14:paraId="365BBDF2" w14:textId="77777777" w:rsidR="006A5251" w:rsidRDefault="006A5251" w:rsidP="005140EB">
      <w:pPr>
        <w:rPr>
          <w:ins w:id="37" w:author="David Pascual Ezama" w:date="2023-10-30T19:08:00Z"/>
          <w:rFonts w:ascii="Times New Roman" w:hAnsi="Times New Roman" w:cs="Times New Roman"/>
          <w:u w:val="single"/>
          <w:lang w:val="en-US"/>
        </w:rPr>
      </w:pPr>
    </w:p>
    <w:p w14:paraId="36868766" w14:textId="0854387C" w:rsidR="006A5251" w:rsidRDefault="006A5251" w:rsidP="005140EB">
      <w:pPr>
        <w:rPr>
          <w:rFonts w:ascii="Times New Roman" w:hAnsi="Times New Roman" w:cs="Times New Roman"/>
          <w:u w:val="single"/>
          <w:lang w:val="en-US"/>
        </w:rPr>
      </w:pPr>
      <w:ins w:id="38" w:author="David Pascual Ezama" w:date="2023-10-30T19:08:00Z">
        <w:r>
          <w:rPr>
            <w:rFonts w:ascii="Times New Roman" w:hAnsi="Times New Roman" w:cs="Times New Roman"/>
            <w:u w:val="single"/>
            <w:lang w:val="en-US"/>
          </w:rPr>
          <w:t>I think it could help to the participants but it is not rea</w:t>
        </w:r>
      </w:ins>
      <w:ins w:id="39" w:author="David Pascual Ezama" w:date="2023-10-30T19:09:00Z">
        <w:r>
          <w:rPr>
            <w:rFonts w:ascii="Times New Roman" w:hAnsi="Times New Roman" w:cs="Times New Roman"/>
            <w:u w:val="single"/>
            <w:lang w:val="en-US"/>
          </w:rPr>
          <w:t>ly necessary.</w:t>
        </w:r>
      </w:ins>
    </w:p>
    <w:p w14:paraId="2CA8D93C" w14:textId="77777777" w:rsidR="00975E76" w:rsidRDefault="00975E76">
      <w:pPr>
        <w:rPr>
          <w:rFonts w:ascii="Times New Roman" w:hAnsi="Times New Roman" w:cs="Times New Roman"/>
          <w:u w:val="single"/>
          <w:lang w:val="en-US"/>
        </w:rPr>
      </w:pPr>
      <w:r>
        <w:rPr>
          <w:rFonts w:ascii="Times New Roman" w:hAnsi="Times New Roman" w:cs="Times New Roman"/>
          <w:u w:val="single"/>
          <w:lang w:val="en-US"/>
        </w:rPr>
        <w:br w:type="page"/>
      </w:r>
    </w:p>
    <w:p w14:paraId="2A6BD827" w14:textId="3566326A" w:rsidR="00A62043" w:rsidRDefault="00A62043" w:rsidP="005140EB">
      <w:pPr>
        <w:rPr>
          <w:rFonts w:ascii="Times New Roman" w:hAnsi="Times New Roman" w:cs="Times New Roman"/>
          <w:u w:val="single"/>
          <w:lang w:val="en-US"/>
        </w:rPr>
      </w:pPr>
      <w:r w:rsidRPr="00A62043">
        <w:rPr>
          <w:rFonts w:ascii="Times New Roman" w:hAnsi="Times New Roman" w:cs="Times New Roman"/>
          <w:u w:val="single"/>
          <w:lang w:val="en-US"/>
        </w:rPr>
        <w:lastRenderedPageBreak/>
        <w:t xml:space="preserve">Screen </w:t>
      </w:r>
      <w:r w:rsidR="001A4686">
        <w:rPr>
          <w:rFonts w:ascii="Times New Roman" w:hAnsi="Times New Roman" w:cs="Times New Roman"/>
          <w:u w:val="single"/>
          <w:lang w:val="en-US"/>
        </w:rPr>
        <w:t>7</w:t>
      </w:r>
      <w:r>
        <w:rPr>
          <w:rFonts w:ascii="Times New Roman" w:hAnsi="Times New Roman" w:cs="Times New Roman"/>
          <w:u w:val="single"/>
          <w:lang w:val="en-US"/>
        </w:rPr>
        <w:t>:</w:t>
      </w:r>
    </w:p>
    <w:p w14:paraId="4305A413" w14:textId="5DB2F0E7" w:rsidR="001A4686" w:rsidRDefault="001A4686" w:rsidP="005140EB">
      <w:pPr>
        <w:rPr>
          <w:rFonts w:ascii="Times New Roman" w:hAnsi="Times New Roman" w:cs="Times New Roman"/>
          <w:b/>
          <w:bCs/>
          <w:lang w:val="en-US"/>
        </w:rPr>
      </w:pPr>
      <w:r>
        <w:rPr>
          <w:rFonts w:ascii="Times New Roman" w:hAnsi="Times New Roman" w:cs="Times New Roman"/>
          <w:b/>
          <w:bCs/>
          <w:lang w:val="en-US"/>
        </w:rPr>
        <w:t>PART II</w:t>
      </w:r>
      <w:r w:rsidR="006216F4">
        <w:rPr>
          <w:rFonts w:ascii="Times New Roman" w:hAnsi="Times New Roman" w:cs="Times New Roman"/>
          <w:b/>
          <w:bCs/>
          <w:lang w:val="en-US"/>
        </w:rPr>
        <w:t>. Negotiation-Production game</w:t>
      </w:r>
    </w:p>
    <w:p w14:paraId="1E7ADAA6" w14:textId="089FD622" w:rsidR="001A4686" w:rsidRDefault="001A4686" w:rsidP="005140EB">
      <w:pPr>
        <w:rPr>
          <w:rFonts w:ascii="Times New Roman" w:hAnsi="Times New Roman" w:cs="Times New Roman"/>
          <w:lang w:val="en-US"/>
        </w:rPr>
      </w:pPr>
      <w:r w:rsidRPr="007B5094">
        <w:rPr>
          <w:rFonts w:ascii="Times New Roman" w:hAnsi="Times New Roman" w:cs="Times New Roman"/>
          <w:lang w:val="en-US"/>
        </w:rPr>
        <w:t>In this part</w:t>
      </w:r>
      <w:r w:rsidR="00773536">
        <w:rPr>
          <w:rFonts w:ascii="Times New Roman" w:hAnsi="Times New Roman" w:cs="Times New Roman"/>
          <w:lang w:val="en-US"/>
        </w:rPr>
        <w:t xml:space="preserve"> of the experiment</w:t>
      </w:r>
      <w:r>
        <w:rPr>
          <w:rFonts w:ascii="Times New Roman" w:hAnsi="Times New Roman" w:cs="Times New Roman"/>
          <w:lang w:val="en-US"/>
        </w:rPr>
        <w:t xml:space="preserve">, </w:t>
      </w:r>
      <w:r w:rsidR="007A6DA7">
        <w:rPr>
          <w:rFonts w:ascii="Times New Roman" w:hAnsi="Times New Roman" w:cs="Times New Roman"/>
          <w:lang w:val="en-US"/>
        </w:rPr>
        <w:t>y</w:t>
      </w:r>
      <w:r>
        <w:rPr>
          <w:rFonts w:ascii="Times New Roman" w:hAnsi="Times New Roman" w:cs="Times New Roman"/>
          <w:lang w:val="en-US"/>
        </w:rPr>
        <w:t>ou will have to make similar decisions as in Part I. However, in this part</w:t>
      </w:r>
      <w:ins w:id="40" w:author="Mercedes Ines Fevre Obarrio" w:date="2023-11-04T13:18:00Z">
        <w:r w:rsidR="00DE2AF2">
          <w:rPr>
            <w:rFonts w:ascii="Times New Roman" w:hAnsi="Times New Roman" w:cs="Times New Roman"/>
            <w:lang w:val="en-US"/>
          </w:rPr>
          <w:t>,</w:t>
        </w:r>
      </w:ins>
      <w:r>
        <w:rPr>
          <w:rFonts w:ascii="Times New Roman" w:hAnsi="Times New Roman" w:cs="Times New Roman"/>
          <w:lang w:val="en-US"/>
        </w:rPr>
        <w:t xml:space="preserve"> </w:t>
      </w:r>
      <w:r w:rsidRPr="00EE1737">
        <w:rPr>
          <w:rFonts w:ascii="Times New Roman" w:hAnsi="Times New Roman" w:cs="Times New Roman"/>
          <w:b/>
          <w:bCs/>
          <w:lang w:val="en-US"/>
        </w:rPr>
        <w:t>you will have to negotiate first</w:t>
      </w:r>
      <w:r>
        <w:rPr>
          <w:rFonts w:ascii="Times New Roman" w:hAnsi="Times New Roman" w:cs="Times New Roman"/>
          <w:lang w:val="en-US"/>
        </w:rPr>
        <w:t xml:space="preserve"> with the other </w:t>
      </w:r>
      <w:r w:rsidRPr="00EE1737">
        <w:rPr>
          <w:rFonts w:ascii="Times New Roman" w:hAnsi="Times New Roman" w:cs="Times New Roman"/>
          <w:b/>
          <w:bCs/>
          <w:lang w:val="en-US"/>
        </w:rPr>
        <w:t>worker</w:t>
      </w:r>
      <w:r>
        <w:rPr>
          <w:rFonts w:ascii="Times New Roman" w:hAnsi="Times New Roman" w:cs="Times New Roman"/>
          <w:lang w:val="en-US"/>
        </w:rPr>
        <w:t xml:space="preserve"> in your group the </w:t>
      </w:r>
      <w:r w:rsidRPr="00EE1737">
        <w:rPr>
          <w:rFonts w:ascii="Times New Roman" w:hAnsi="Times New Roman" w:cs="Times New Roman"/>
          <w:b/>
          <w:bCs/>
          <w:lang w:val="en-US"/>
        </w:rPr>
        <w:t>percentage</w:t>
      </w:r>
      <w:r>
        <w:rPr>
          <w:rFonts w:ascii="Times New Roman" w:hAnsi="Times New Roman" w:cs="Times New Roman"/>
          <w:lang w:val="en-US"/>
        </w:rPr>
        <w:t xml:space="preserve"> that each one of you will earn from the total production.</w:t>
      </w:r>
    </w:p>
    <w:p w14:paraId="095900C0" w14:textId="1D6F83B5" w:rsidR="00FF718E" w:rsidRDefault="00FF718E" w:rsidP="005140EB">
      <w:pPr>
        <w:rPr>
          <w:rFonts w:ascii="Times New Roman" w:hAnsi="Times New Roman" w:cs="Times New Roman"/>
          <w:lang w:val="en-US"/>
        </w:rPr>
      </w:pPr>
      <w:r w:rsidRPr="00A74AD7">
        <w:rPr>
          <w:rFonts w:ascii="Times New Roman" w:hAnsi="Times New Roman" w:cs="Times New Roman"/>
          <w:highlight w:val="yellow"/>
          <w:lang w:val="en-US"/>
        </w:rPr>
        <w:t xml:space="preserve">XXX </w:t>
      </w:r>
      <w:r w:rsidR="00B63066">
        <w:rPr>
          <w:rFonts w:ascii="Times New Roman" w:hAnsi="Times New Roman" w:cs="Times New Roman"/>
          <w:highlight w:val="yellow"/>
          <w:lang w:val="en-US"/>
        </w:rPr>
        <w:t xml:space="preserve">suggestion: </w:t>
      </w:r>
      <w:r w:rsidRPr="00A74AD7">
        <w:rPr>
          <w:rFonts w:ascii="Times New Roman" w:hAnsi="Times New Roman" w:cs="Times New Roman"/>
          <w:highlight w:val="yellow"/>
          <w:lang w:val="en-US"/>
        </w:rPr>
        <w:t>insert here timing (see screen 11)</w:t>
      </w:r>
    </w:p>
    <w:p w14:paraId="0F40C320" w14:textId="65E28B7F" w:rsidR="005A5151" w:rsidRDefault="00744647" w:rsidP="005140EB">
      <w:pPr>
        <w:rPr>
          <w:rFonts w:ascii="Times New Roman" w:hAnsi="Times New Roman" w:cs="Times New Roman"/>
          <w:lang w:val="en-US"/>
        </w:rPr>
      </w:pPr>
      <w:r w:rsidRPr="00744647">
        <w:rPr>
          <w:rFonts w:ascii="Times New Roman" w:hAnsi="Times New Roman" w:cs="Times New Roman"/>
          <w:lang w:val="en-US"/>
        </w:rPr>
        <w:t xml:space="preserve">The negotiation of percentage is called </w:t>
      </w:r>
      <w:r w:rsidR="00DE2AF2">
        <w:rPr>
          <w:rFonts w:ascii="Times New Roman" w:hAnsi="Times New Roman" w:cs="Times New Roman"/>
          <w:lang w:val="en-US"/>
        </w:rPr>
        <w:t xml:space="preserve">the </w:t>
      </w:r>
      <w:r w:rsidRPr="00744647">
        <w:rPr>
          <w:rFonts w:ascii="Times New Roman" w:hAnsi="Times New Roman" w:cs="Times New Roman"/>
          <w:lang w:val="en-US"/>
        </w:rPr>
        <w:t>Negotiation Stage</w:t>
      </w:r>
      <w:r>
        <w:rPr>
          <w:rFonts w:ascii="Times New Roman" w:hAnsi="Times New Roman" w:cs="Times New Roman"/>
          <w:lang w:val="en-US"/>
        </w:rPr>
        <w:t xml:space="preserve">. </w:t>
      </w:r>
    </w:p>
    <w:p w14:paraId="0980C3AC" w14:textId="12F48431" w:rsidR="00744647" w:rsidRDefault="00744647" w:rsidP="005140EB">
      <w:pPr>
        <w:rPr>
          <w:rFonts w:ascii="Times New Roman" w:hAnsi="Times New Roman" w:cs="Times New Roman"/>
          <w:lang w:val="en-US"/>
        </w:rPr>
      </w:pPr>
      <w:r>
        <w:rPr>
          <w:rFonts w:ascii="Times New Roman" w:hAnsi="Times New Roman" w:cs="Times New Roman"/>
          <w:lang w:val="en-US"/>
        </w:rPr>
        <w:t>Click “Next” to read the instructions for this stage.</w:t>
      </w:r>
    </w:p>
    <w:p w14:paraId="50B7CD0C" w14:textId="0DCA1ACF" w:rsidR="00744647" w:rsidRPr="00744647" w:rsidRDefault="00744647" w:rsidP="005140EB">
      <w:pPr>
        <w:rPr>
          <w:rFonts w:ascii="Times New Roman" w:hAnsi="Times New Roman" w:cs="Times New Roman"/>
          <w:lang w:val="en-US"/>
        </w:rPr>
      </w:pPr>
      <w:r>
        <w:rPr>
          <w:rFonts w:ascii="Times New Roman" w:hAnsi="Times New Roman" w:cs="Times New Roman"/>
          <w:lang w:val="en-US"/>
        </w:rPr>
        <w:t>Next button</w:t>
      </w:r>
    </w:p>
    <w:p w14:paraId="5D638204"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61512026" w14:textId="79FC4156" w:rsidR="005A5151" w:rsidRDefault="005A5151" w:rsidP="005A5151">
      <w:pPr>
        <w:rPr>
          <w:rFonts w:ascii="Times New Roman" w:hAnsi="Times New Roman" w:cs="Times New Roman"/>
          <w:u w:val="single"/>
          <w:lang w:val="en-US"/>
        </w:rPr>
      </w:pPr>
      <w:commentRangeStart w:id="41"/>
      <w:r w:rsidRPr="00A62043">
        <w:rPr>
          <w:rFonts w:ascii="Times New Roman" w:hAnsi="Times New Roman" w:cs="Times New Roman"/>
          <w:u w:val="single"/>
          <w:lang w:val="en-US"/>
        </w:rPr>
        <w:lastRenderedPageBreak/>
        <w:t xml:space="preserve">Screen </w:t>
      </w:r>
      <w:commentRangeEnd w:id="41"/>
      <w:r w:rsidR="005C363E">
        <w:rPr>
          <w:rStyle w:val="Marquedecommentaire"/>
        </w:rPr>
        <w:commentReference w:id="41"/>
      </w:r>
      <w:r>
        <w:rPr>
          <w:rFonts w:ascii="Times New Roman" w:hAnsi="Times New Roman" w:cs="Times New Roman"/>
          <w:u w:val="single"/>
          <w:lang w:val="en-US"/>
        </w:rPr>
        <w:t>8:</w:t>
      </w:r>
    </w:p>
    <w:p w14:paraId="4999C0BB" w14:textId="378548A5" w:rsidR="00A62043" w:rsidRDefault="00A62043" w:rsidP="005140EB">
      <w:pPr>
        <w:rPr>
          <w:rFonts w:ascii="Times New Roman" w:hAnsi="Times New Roman" w:cs="Times New Roman"/>
          <w:b/>
          <w:bCs/>
          <w:lang w:val="en-US"/>
        </w:rPr>
      </w:pPr>
      <w:r>
        <w:rPr>
          <w:rFonts w:ascii="Times New Roman" w:hAnsi="Times New Roman" w:cs="Times New Roman"/>
          <w:b/>
          <w:bCs/>
          <w:lang w:val="en-US"/>
        </w:rPr>
        <w:t>Description of the Negotiation stage</w:t>
      </w:r>
    </w:p>
    <w:p w14:paraId="41B9C5D5" w14:textId="0ADA0033" w:rsidR="00A62043" w:rsidRDefault="00781947" w:rsidP="005140EB">
      <w:pPr>
        <w:rPr>
          <w:rFonts w:ascii="Times New Roman" w:hAnsi="Times New Roman" w:cs="Times New Roman"/>
          <w:lang w:val="en-US"/>
        </w:rPr>
      </w:pPr>
      <w:r>
        <w:rPr>
          <w:rFonts w:ascii="Times New Roman" w:hAnsi="Times New Roman" w:cs="Times New Roman"/>
          <w:lang w:val="en-US"/>
        </w:rPr>
        <w:t xml:space="preserve">The Negotiation stage is played before the Production stage, and </w:t>
      </w:r>
      <w:r w:rsidR="00327473">
        <w:rPr>
          <w:rFonts w:ascii="Times New Roman" w:hAnsi="Times New Roman" w:cs="Times New Roman"/>
          <w:lang w:val="en-US"/>
        </w:rPr>
        <w:t>in this stage</w:t>
      </w:r>
      <w:ins w:id="42" w:author="Mercedes Ines Fevre Obarrio" w:date="2023-11-04T13:18:00Z">
        <w:r w:rsidR="00B65083">
          <w:rPr>
            <w:rFonts w:ascii="Times New Roman" w:hAnsi="Times New Roman" w:cs="Times New Roman"/>
            <w:lang w:val="en-US"/>
          </w:rPr>
          <w:t>,</w:t>
        </w:r>
      </w:ins>
      <w:r w:rsidR="00327473">
        <w:rPr>
          <w:rFonts w:ascii="Times New Roman" w:hAnsi="Times New Roman" w:cs="Times New Roman"/>
          <w:lang w:val="en-US"/>
        </w:rPr>
        <w:t xml:space="preserve"> </w:t>
      </w:r>
      <w:r w:rsidR="00A62043">
        <w:rPr>
          <w:rFonts w:ascii="Times New Roman" w:hAnsi="Times New Roman" w:cs="Times New Roman"/>
          <w:lang w:val="en-US"/>
        </w:rPr>
        <w:t xml:space="preserve">you will </w:t>
      </w:r>
      <w:r w:rsidR="00A62043" w:rsidRPr="008C112A">
        <w:rPr>
          <w:rFonts w:ascii="Times New Roman" w:hAnsi="Times New Roman" w:cs="Times New Roman"/>
          <w:u w:val="single"/>
          <w:lang w:val="en-US"/>
        </w:rPr>
        <w:t>negotiate</w:t>
      </w:r>
      <w:r w:rsidR="00A62043">
        <w:rPr>
          <w:rFonts w:ascii="Times New Roman" w:hAnsi="Times New Roman" w:cs="Times New Roman"/>
          <w:lang w:val="en-US"/>
        </w:rPr>
        <w:t xml:space="preserve"> on the percentage</w:t>
      </w:r>
      <w:r w:rsidR="00327473">
        <w:rPr>
          <w:rFonts w:ascii="Times New Roman" w:hAnsi="Times New Roman" w:cs="Times New Roman"/>
          <w:lang w:val="en-US"/>
        </w:rPr>
        <w:t>s</w:t>
      </w:r>
      <w:r w:rsidR="00A62043">
        <w:rPr>
          <w:rFonts w:ascii="Times New Roman" w:hAnsi="Times New Roman" w:cs="Times New Roman"/>
          <w:lang w:val="en-US"/>
        </w:rPr>
        <w:t xml:space="preserve"> that determine </w:t>
      </w:r>
      <w:r w:rsidR="00A62043" w:rsidRPr="00781947">
        <w:rPr>
          <w:rFonts w:ascii="Times New Roman" w:hAnsi="Times New Roman" w:cs="Times New Roman"/>
          <w:b/>
          <w:bCs/>
          <w:lang w:val="en-US"/>
        </w:rPr>
        <w:t xml:space="preserve">your </w:t>
      </w:r>
      <w:r w:rsidR="00327473">
        <w:rPr>
          <w:rFonts w:ascii="Times New Roman" w:hAnsi="Times New Roman" w:cs="Times New Roman"/>
          <w:b/>
          <w:bCs/>
          <w:lang w:val="en-US"/>
        </w:rPr>
        <w:t xml:space="preserve">part </w:t>
      </w:r>
      <w:r w:rsidR="00A62043">
        <w:rPr>
          <w:rFonts w:ascii="Times New Roman" w:hAnsi="Times New Roman" w:cs="Times New Roman"/>
          <w:lang w:val="en-US"/>
        </w:rPr>
        <w:t>of the total points allocated to the group account</w:t>
      </w:r>
      <w:r w:rsidR="003C6B76">
        <w:rPr>
          <w:rFonts w:ascii="Times New Roman" w:hAnsi="Times New Roman" w:cs="Times New Roman"/>
          <w:lang w:val="en-US"/>
        </w:rPr>
        <w:t xml:space="preserve"> in each of the four task</w:t>
      </w:r>
      <w:r w:rsidR="00693978">
        <w:rPr>
          <w:rFonts w:ascii="Times New Roman" w:hAnsi="Times New Roman" w:cs="Times New Roman"/>
          <w:lang w:val="en-US"/>
        </w:rPr>
        <w:t>s</w:t>
      </w:r>
      <w:r w:rsidR="003C6B76">
        <w:rPr>
          <w:rFonts w:ascii="Times New Roman" w:hAnsi="Times New Roman" w:cs="Times New Roman"/>
          <w:lang w:val="en-US"/>
        </w:rPr>
        <w:t xml:space="preserve"> seen in the Production stage.</w:t>
      </w:r>
    </w:p>
    <w:p w14:paraId="6C1996F4" w14:textId="2E7671C2" w:rsidR="00A62043" w:rsidRDefault="00A62043" w:rsidP="005140EB">
      <w:pPr>
        <w:rPr>
          <w:rFonts w:ascii="Times New Roman" w:hAnsi="Times New Roman" w:cs="Times New Roman"/>
          <w:lang w:val="en-US"/>
        </w:rPr>
      </w:pPr>
      <w:r>
        <w:rPr>
          <w:rFonts w:ascii="Times New Roman" w:hAnsi="Times New Roman" w:cs="Times New Roman"/>
          <w:lang w:val="en-US"/>
        </w:rPr>
        <w:t xml:space="preserve">You and your group member can choose among several possible </w:t>
      </w:r>
      <w:r w:rsidR="00643B76">
        <w:rPr>
          <w:rFonts w:ascii="Times New Roman" w:hAnsi="Times New Roman" w:cs="Times New Roman"/>
          <w:lang w:val="en-US"/>
        </w:rPr>
        <w:t xml:space="preserve">alternatives indicating some </w:t>
      </w:r>
      <w:r>
        <w:rPr>
          <w:rFonts w:ascii="Times New Roman" w:hAnsi="Times New Roman" w:cs="Times New Roman"/>
          <w:lang w:val="en-US"/>
        </w:rPr>
        <w:t>percentages</w:t>
      </w:r>
      <w:r w:rsidR="00E36A08">
        <w:rPr>
          <w:rFonts w:ascii="Times New Roman" w:hAnsi="Times New Roman" w:cs="Times New Roman"/>
          <w:lang w:val="en-US"/>
        </w:rPr>
        <w:t>.</w:t>
      </w:r>
    </w:p>
    <w:p w14:paraId="6B73A133" w14:textId="0132B092" w:rsidR="00A62043" w:rsidRDefault="00BD6017" w:rsidP="005140EB">
      <w:pPr>
        <w:rPr>
          <w:rFonts w:ascii="Times New Roman" w:hAnsi="Times New Roman" w:cs="Times New Roman"/>
          <w:lang w:val="en-US"/>
        </w:rPr>
      </w:pPr>
      <w:r w:rsidRPr="00BD6017">
        <w:rPr>
          <w:rFonts w:ascii="Times New Roman" w:hAnsi="Times New Roman" w:cs="Times New Roman"/>
          <w:b/>
          <w:bCs/>
          <w:lang w:val="en-US"/>
        </w:rPr>
        <w:t>Agreement and resolution:</w:t>
      </w:r>
      <w:r>
        <w:rPr>
          <w:rFonts w:ascii="Times New Roman" w:hAnsi="Times New Roman" w:cs="Times New Roman"/>
          <w:lang w:val="en-US"/>
        </w:rPr>
        <w:t xml:space="preserve"> If </w:t>
      </w:r>
      <w:r w:rsidR="00A128BA">
        <w:rPr>
          <w:rFonts w:ascii="Times New Roman" w:hAnsi="Times New Roman" w:cs="Times New Roman"/>
          <w:lang w:val="en-US"/>
        </w:rPr>
        <w:t xml:space="preserve">the worker you are paired with and </w:t>
      </w:r>
      <w:r>
        <w:rPr>
          <w:rFonts w:ascii="Times New Roman" w:hAnsi="Times New Roman" w:cs="Times New Roman"/>
          <w:lang w:val="en-US"/>
        </w:rPr>
        <w:t>y</w:t>
      </w:r>
      <w:r w:rsidR="00A62043" w:rsidRPr="00A62043">
        <w:rPr>
          <w:rFonts w:ascii="Times New Roman" w:hAnsi="Times New Roman" w:cs="Times New Roman"/>
          <w:lang w:val="en-US"/>
        </w:rPr>
        <w:t xml:space="preserve">ou </w:t>
      </w:r>
      <w:r w:rsidR="00A62043" w:rsidRPr="008C112A">
        <w:rPr>
          <w:rFonts w:ascii="Times New Roman" w:hAnsi="Times New Roman" w:cs="Times New Roman"/>
          <w:u w:val="single"/>
          <w:lang w:val="en-US"/>
        </w:rPr>
        <w:t>reach an agreement</w:t>
      </w:r>
      <w:r w:rsidR="00A62043" w:rsidRPr="00A62043">
        <w:rPr>
          <w:rFonts w:ascii="Times New Roman" w:hAnsi="Times New Roman" w:cs="Times New Roman"/>
          <w:lang w:val="en-US"/>
        </w:rPr>
        <w:t xml:space="preserve"> on </w:t>
      </w:r>
      <w:r w:rsidRPr="008C112A">
        <w:rPr>
          <w:rFonts w:ascii="Times New Roman" w:hAnsi="Times New Roman" w:cs="Times New Roman"/>
          <w:u w:val="single"/>
          <w:lang w:val="en-US"/>
        </w:rPr>
        <w:t xml:space="preserve">all the </w:t>
      </w:r>
      <w:r w:rsidR="00A62043" w:rsidRPr="008C112A">
        <w:rPr>
          <w:rFonts w:ascii="Times New Roman" w:hAnsi="Times New Roman" w:cs="Times New Roman"/>
          <w:u w:val="single"/>
          <w:lang w:val="en-US"/>
        </w:rPr>
        <w:t>alternative</w:t>
      </w:r>
      <w:r w:rsidRPr="008C112A">
        <w:rPr>
          <w:rFonts w:ascii="Times New Roman" w:hAnsi="Times New Roman" w:cs="Times New Roman"/>
          <w:u w:val="single"/>
          <w:lang w:val="en-US"/>
        </w:rPr>
        <w:t>s</w:t>
      </w:r>
      <w:r w:rsidR="00A62043" w:rsidRPr="00A62043">
        <w:rPr>
          <w:rFonts w:ascii="Times New Roman" w:hAnsi="Times New Roman" w:cs="Times New Roman"/>
          <w:lang w:val="en-US"/>
        </w:rPr>
        <w:t xml:space="preserve"> </w:t>
      </w:r>
      <w:r>
        <w:rPr>
          <w:rFonts w:ascii="Times New Roman" w:hAnsi="Times New Roman" w:cs="Times New Roman"/>
          <w:lang w:val="en-US"/>
        </w:rPr>
        <w:t xml:space="preserve">across </w:t>
      </w:r>
      <w:r w:rsidR="00A62043" w:rsidRPr="00A62043">
        <w:rPr>
          <w:rFonts w:ascii="Times New Roman" w:hAnsi="Times New Roman" w:cs="Times New Roman"/>
          <w:lang w:val="en-US"/>
        </w:rPr>
        <w:t xml:space="preserve">the </w:t>
      </w:r>
      <w:r w:rsidR="00A62043" w:rsidRPr="008C112A">
        <w:rPr>
          <w:rFonts w:ascii="Times New Roman" w:hAnsi="Times New Roman" w:cs="Times New Roman"/>
          <w:u w:val="single"/>
          <w:lang w:val="en-US"/>
        </w:rPr>
        <w:t>four tasks</w:t>
      </w:r>
      <w:r w:rsidR="00A62043">
        <w:rPr>
          <w:rFonts w:ascii="Times New Roman" w:hAnsi="Times New Roman" w:cs="Times New Roman"/>
          <w:lang w:val="en-US"/>
        </w:rPr>
        <w:t xml:space="preserve"> </w:t>
      </w:r>
      <w:r w:rsidR="00A62043" w:rsidRPr="00A62043">
        <w:rPr>
          <w:rFonts w:ascii="Times New Roman" w:hAnsi="Times New Roman" w:cs="Times New Roman"/>
          <w:lang w:val="en-US"/>
        </w:rPr>
        <w:t xml:space="preserve">within the </w:t>
      </w:r>
      <w:r w:rsidR="00A62043">
        <w:rPr>
          <w:rFonts w:ascii="Times New Roman" w:hAnsi="Times New Roman" w:cs="Times New Roman"/>
          <w:lang w:val="en-US"/>
        </w:rPr>
        <w:t>given</w:t>
      </w:r>
      <w:r w:rsidR="00A62043" w:rsidRPr="00A62043">
        <w:rPr>
          <w:rFonts w:ascii="Times New Roman" w:hAnsi="Times New Roman" w:cs="Times New Roman"/>
          <w:lang w:val="en-US"/>
        </w:rPr>
        <w:t xml:space="preserve"> time</w:t>
      </w:r>
      <w:r>
        <w:rPr>
          <w:rFonts w:ascii="Times New Roman" w:hAnsi="Times New Roman" w:cs="Times New Roman"/>
          <w:lang w:val="en-US"/>
        </w:rPr>
        <w:t xml:space="preserve">, your agreement will be </w:t>
      </w:r>
      <w:r w:rsidRPr="008C112A">
        <w:rPr>
          <w:rFonts w:ascii="Times New Roman" w:hAnsi="Times New Roman" w:cs="Times New Roman"/>
          <w:u w:val="single"/>
          <w:lang w:val="en-US"/>
        </w:rPr>
        <w:t>implemented</w:t>
      </w:r>
      <w:r w:rsidR="00A62043" w:rsidRPr="00A62043">
        <w:rPr>
          <w:rFonts w:ascii="Times New Roman" w:hAnsi="Times New Roman" w:cs="Times New Roman"/>
          <w:lang w:val="en-US"/>
        </w:rPr>
        <w:t>.</w:t>
      </w:r>
      <w:r>
        <w:rPr>
          <w:rFonts w:ascii="Times New Roman" w:hAnsi="Times New Roman" w:cs="Times New Roman"/>
          <w:lang w:val="en-US"/>
        </w:rPr>
        <w:t xml:space="preserve"> That is, the percentages you agreed upon will be used to determine your</w:t>
      </w:r>
      <w:r w:rsidR="00FF2E89">
        <w:rPr>
          <w:rFonts w:ascii="Times New Roman" w:hAnsi="Times New Roman" w:cs="Times New Roman"/>
          <w:lang w:val="en-US"/>
        </w:rPr>
        <w:t xml:space="preserve"> group</w:t>
      </w:r>
      <w:r>
        <w:rPr>
          <w:rFonts w:ascii="Times New Roman" w:hAnsi="Times New Roman" w:cs="Times New Roman"/>
          <w:lang w:val="en-US"/>
        </w:rPr>
        <w:t xml:space="preserve"> earnings.</w:t>
      </w:r>
    </w:p>
    <w:p w14:paraId="76A45BB5" w14:textId="3ABD5DF4" w:rsidR="00BD6017" w:rsidRDefault="00BD6017" w:rsidP="005140EB">
      <w:pPr>
        <w:rPr>
          <w:rFonts w:ascii="Times New Roman" w:hAnsi="Times New Roman" w:cs="Times New Roman"/>
          <w:lang w:val="en-US"/>
        </w:rPr>
      </w:pPr>
      <w:r>
        <w:rPr>
          <w:rFonts w:ascii="Times New Roman" w:hAnsi="Times New Roman" w:cs="Times New Roman"/>
          <w:lang w:val="en-US"/>
        </w:rPr>
        <w:t xml:space="preserve">In case </w:t>
      </w:r>
      <w:r w:rsidRPr="008C112A">
        <w:rPr>
          <w:rFonts w:ascii="Times New Roman" w:hAnsi="Times New Roman" w:cs="Times New Roman"/>
          <w:u w:val="single"/>
          <w:lang w:val="en-US"/>
        </w:rPr>
        <w:t>no agreement</w:t>
      </w:r>
      <w:r>
        <w:rPr>
          <w:rFonts w:ascii="Times New Roman" w:hAnsi="Times New Roman" w:cs="Times New Roman"/>
          <w:lang w:val="en-US"/>
        </w:rPr>
        <w:t xml:space="preserve"> is reached within the given time, </w:t>
      </w:r>
      <w:r w:rsidR="0076392D">
        <w:rPr>
          <w:rFonts w:ascii="Times New Roman" w:hAnsi="Times New Roman" w:cs="Times New Roman"/>
          <w:lang w:val="en-US"/>
        </w:rPr>
        <w:t>the percentages that will determine your earnings will be</w:t>
      </w:r>
      <w:del w:id="43" w:author="Mercedes Ines Fevre Obarrio" w:date="2023-11-04T13:19:00Z">
        <w:r w:rsidR="0076392D" w:rsidDel="00B65083">
          <w:rPr>
            <w:rFonts w:ascii="Times New Roman" w:hAnsi="Times New Roman" w:cs="Times New Roman"/>
            <w:lang w:val="en-US"/>
          </w:rPr>
          <w:tab/>
          <w:delText xml:space="preserve"> </w:delText>
        </w:r>
      </w:del>
      <w:ins w:id="44" w:author="Mercedes Ines Fevre Obarrio" w:date="2023-11-04T13:20:00Z">
        <w:r w:rsidR="00A128BA">
          <w:rPr>
            <w:rFonts w:ascii="Times New Roman" w:hAnsi="Times New Roman" w:cs="Times New Roman"/>
            <w:lang w:val="en-US"/>
          </w:rPr>
          <w:t xml:space="preserve"> </w:t>
        </w:r>
      </w:ins>
      <w:r w:rsidR="0076392D">
        <w:rPr>
          <w:rFonts w:ascii="Times New Roman" w:hAnsi="Times New Roman" w:cs="Times New Roman"/>
          <w:lang w:val="en-US"/>
        </w:rPr>
        <w:t xml:space="preserve">chosen by </w:t>
      </w:r>
      <w:r w:rsidR="005A5151">
        <w:rPr>
          <w:rFonts w:ascii="Times New Roman" w:hAnsi="Times New Roman" w:cs="Times New Roman"/>
          <w:lang w:val="en-US"/>
        </w:rPr>
        <w:t>the manager.</w:t>
      </w:r>
    </w:p>
    <w:p w14:paraId="43C4E960" w14:textId="77777777" w:rsidR="00FF04BE" w:rsidRDefault="00FF04BE" w:rsidP="005A5151">
      <w:pPr>
        <w:rPr>
          <w:rFonts w:ascii="Times New Roman" w:hAnsi="Times New Roman" w:cs="Times New Roman"/>
          <w:u w:val="single"/>
          <w:lang w:val="en-US"/>
        </w:rPr>
      </w:pPr>
    </w:p>
    <w:p w14:paraId="399D4016"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7390B603" w14:textId="4D7FC45F" w:rsidR="005A5151" w:rsidRDefault="005A5151" w:rsidP="005A5151">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9:</w:t>
      </w:r>
    </w:p>
    <w:p w14:paraId="11573A59" w14:textId="208E4EB9" w:rsidR="003372A6" w:rsidRDefault="00064F53" w:rsidP="003372A6">
      <w:pPr>
        <w:rPr>
          <w:rFonts w:ascii="Times New Roman" w:hAnsi="Times New Roman" w:cs="Times New Roman"/>
          <w:lang w:val="en-US"/>
        </w:rPr>
      </w:pPr>
      <w:r>
        <w:rPr>
          <w:rFonts w:ascii="Times New Roman" w:hAnsi="Times New Roman" w:cs="Times New Roman"/>
          <w:lang w:val="en-US"/>
        </w:rPr>
        <w:t>T</w:t>
      </w:r>
      <w:r w:rsidR="003372A6">
        <w:rPr>
          <w:rFonts w:ascii="Times New Roman" w:hAnsi="Times New Roman" w:cs="Times New Roman"/>
          <w:lang w:val="en-US"/>
        </w:rPr>
        <w:t>he screenshot below is the page you will see in the Negotiation stage.</w:t>
      </w:r>
    </w:p>
    <w:p w14:paraId="2AE40ED2" w14:textId="0E0F14E0" w:rsidR="003372A6" w:rsidRDefault="004B5996" w:rsidP="005140EB">
      <w:pPr>
        <w:rPr>
          <w:rFonts w:ascii="Times New Roman" w:hAnsi="Times New Roman" w:cs="Times New Roman"/>
          <w:lang w:val="en-US"/>
        </w:rPr>
      </w:pPr>
      <w:r>
        <w:rPr>
          <w:noProof/>
        </w:rPr>
        <w:drawing>
          <wp:anchor distT="0" distB="0" distL="114300" distR="114300" simplePos="0" relativeHeight="251658240" behindDoc="0" locked="0" layoutInCell="1" allowOverlap="1" wp14:anchorId="0334D7A7" wp14:editId="3A8D62CD">
            <wp:simplePos x="0" y="0"/>
            <wp:positionH relativeFrom="column">
              <wp:posOffset>496570</wp:posOffset>
            </wp:positionH>
            <wp:positionV relativeFrom="paragraph">
              <wp:posOffset>217242</wp:posOffset>
            </wp:positionV>
            <wp:extent cx="4760595" cy="3772535"/>
            <wp:effectExtent l="0" t="0" r="1905" b="0"/>
            <wp:wrapTopAndBottom/>
            <wp:docPr id="1122059416"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59416" name="Image 1" descr="Une image contenant texte, capture d’écran, nombre, logiciel&#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0595" cy="3772535"/>
                    </a:xfrm>
                    <a:prstGeom prst="rect">
                      <a:avLst/>
                    </a:prstGeom>
                  </pic:spPr>
                </pic:pic>
              </a:graphicData>
            </a:graphic>
            <wp14:sizeRelH relativeFrom="margin">
              <wp14:pctWidth>0</wp14:pctWidth>
            </wp14:sizeRelH>
            <wp14:sizeRelV relativeFrom="margin">
              <wp14:pctHeight>0</wp14:pctHeight>
            </wp14:sizeRelV>
          </wp:anchor>
        </w:drawing>
      </w:r>
      <w:r w:rsidR="003372A6">
        <w:rPr>
          <w:rFonts w:ascii="Times New Roman" w:hAnsi="Times New Roman" w:cs="Times New Roman"/>
          <w:lang w:val="en-US"/>
        </w:rPr>
        <w:t>{{ screenshot }}</w:t>
      </w:r>
    </w:p>
    <w:p w14:paraId="16AE9E32" w14:textId="0907DF52" w:rsidR="004B5996" w:rsidRDefault="004B5996" w:rsidP="005140EB">
      <w:pPr>
        <w:rPr>
          <w:rFonts w:ascii="Times New Roman" w:hAnsi="Times New Roman" w:cs="Times New Roman"/>
          <w:lang w:val="en-US"/>
        </w:rPr>
      </w:pPr>
    </w:p>
    <w:p w14:paraId="6D924C24" w14:textId="2EF52888" w:rsidR="00A62043" w:rsidRDefault="008C112A" w:rsidP="005140EB">
      <w:pPr>
        <w:rPr>
          <w:rFonts w:ascii="Times New Roman" w:hAnsi="Times New Roman" w:cs="Times New Roman"/>
          <w:lang w:val="en-US"/>
        </w:rPr>
      </w:pPr>
      <w:r>
        <w:rPr>
          <w:rFonts w:ascii="Times New Roman" w:hAnsi="Times New Roman" w:cs="Times New Roman"/>
          <w:b/>
          <w:bCs/>
          <w:lang w:val="en-US"/>
        </w:rPr>
        <w:t xml:space="preserve">How to indicate your preferred choice: </w:t>
      </w:r>
      <w:r w:rsidR="00A62043">
        <w:rPr>
          <w:rFonts w:ascii="Times New Roman" w:hAnsi="Times New Roman" w:cs="Times New Roman"/>
          <w:lang w:val="en-US"/>
        </w:rPr>
        <w:t>In the negotiation table</w:t>
      </w:r>
      <w:r w:rsidR="00064F53">
        <w:rPr>
          <w:rFonts w:ascii="Times New Roman" w:hAnsi="Times New Roman" w:cs="Times New Roman"/>
          <w:lang w:val="en-US"/>
        </w:rPr>
        <w:t>,</w:t>
      </w:r>
      <w:r w:rsidR="00A62043">
        <w:rPr>
          <w:rFonts w:ascii="Times New Roman" w:hAnsi="Times New Roman" w:cs="Times New Roman"/>
          <w:lang w:val="en-US"/>
        </w:rPr>
        <w:t xml:space="preserve"> you will see the current choice of your group member, represented by a</w:t>
      </w:r>
      <w:r w:rsidR="00F32ED2">
        <w:rPr>
          <w:rFonts w:ascii="Times New Roman" w:hAnsi="Times New Roman" w:cs="Times New Roman"/>
          <w:lang w:val="en-US"/>
        </w:rPr>
        <w:t xml:space="preserve"> user </w:t>
      </w:r>
      <w:r w:rsidR="00A62043">
        <w:rPr>
          <w:rFonts w:ascii="Times New Roman" w:hAnsi="Times New Roman" w:cs="Times New Roman"/>
          <w:lang w:val="en-US"/>
        </w:rPr>
        <w:t>icon in the column “Other”</w:t>
      </w:r>
      <w:r w:rsidR="00FD57F1">
        <w:rPr>
          <w:rFonts w:ascii="Times New Roman" w:hAnsi="Times New Roman" w:cs="Times New Roman"/>
          <w:lang w:val="en-US"/>
        </w:rPr>
        <w:t>.</w:t>
      </w:r>
      <w:r w:rsidR="003372A6">
        <w:rPr>
          <w:rFonts w:ascii="Times New Roman" w:hAnsi="Times New Roman" w:cs="Times New Roman"/>
          <w:lang w:val="en-US"/>
        </w:rPr>
        <w:t xml:space="preserve"> To select your preferred percentage alternative, you </w:t>
      </w:r>
      <w:r w:rsidR="00FD57F1">
        <w:rPr>
          <w:rFonts w:ascii="Times New Roman" w:hAnsi="Times New Roman" w:cs="Times New Roman"/>
          <w:lang w:val="en-US"/>
        </w:rPr>
        <w:t>must</w:t>
      </w:r>
      <w:r w:rsidR="003372A6">
        <w:rPr>
          <w:rFonts w:ascii="Times New Roman" w:hAnsi="Times New Roman" w:cs="Times New Roman"/>
          <w:lang w:val="en-US"/>
        </w:rPr>
        <w:t xml:space="preserve"> toggle the button in the c</w:t>
      </w:r>
      <w:r w:rsidR="003372A6" w:rsidRPr="00CE756D">
        <w:rPr>
          <w:rFonts w:ascii="Times New Roman" w:hAnsi="Times New Roman" w:cs="Times New Roman"/>
          <w:lang w:val="en-US"/>
        </w:rPr>
        <w:t xml:space="preserve">olumn </w:t>
      </w:r>
      <w:r w:rsidR="0026255B" w:rsidRPr="00CE756D">
        <w:rPr>
          <w:rFonts w:ascii="Times New Roman" w:hAnsi="Times New Roman" w:cs="Times New Roman"/>
          <w:lang w:val="en-US"/>
        </w:rPr>
        <w:t>“</w:t>
      </w:r>
      <w:r w:rsidR="004B5996" w:rsidRPr="00CE756D">
        <w:rPr>
          <w:rFonts w:ascii="Times New Roman" w:hAnsi="Times New Roman" w:cs="Times New Roman"/>
          <w:lang w:val="en-US"/>
        </w:rPr>
        <w:t>My choice</w:t>
      </w:r>
      <w:r w:rsidR="003372A6" w:rsidRPr="00CE756D">
        <w:rPr>
          <w:rFonts w:ascii="Times New Roman" w:hAnsi="Times New Roman" w:cs="Times New Roman"/>
          <w:lang w:val="en-US"/>
        </w:rPr>
        <w:t>”.</w:t>
      </w:r>
    </w:p>
    <w:p w14:paraId="412FD324" w14:textId="0F41147D" w:rsidR="00563DFC" w:rsidRDefault="00563DFC" w:rsidP="005140EB">
      <w:pPr>
        <w:rPr>
          <w:rFonts w:ascii="Times New Roman" w:hAnsi="Times New Roman" w:cs="Times New Roman"/>
          <w:lang w:val="en-US"/>
        </w:rPr>
      </w:pPr>
      <w:r>
        <w:rPr>
          <w:rFonts w:ascii="Times New Roman" w:hAnsi="Times New Roman" w:cs="Times New Roman"/>
          <w:lang w:val="en-US"/>
        </w:rPr>
        <w:t>When the header of a column is grey, it indicates that no agreement is yet reached for that given task (</w:t>
      </w:r>
      <w:r w:rsidR="00FD57F1">
        <w:rPr>
          <w:rFonts w:ascii="Times New Roman" w:hAnsi="Times New Roman" w:cs="Times New Roman"/>
          <w:lang w:val="en-US"/>
        </w:rPr>
        <w:t xml:space="preserve">for </w:t>
      </w:r>
      <w:r>
        <w:rPr>
          <w:rFonts w:ascii="Times New Roman" w:hAnsi="Times New Roman" w:cs="Times New Roman"/>
          <w:lang w:val="en-US"/>
        </w:rPr>
        <w:t>example, Task 1 in the screenshot). If a header turns green, it indicates that both you and your paired worker agree on the alternative</w:t>
      </w:r>
      <w:r w:rsidR="00742239">
        <w:rPr>
          <w:rFonts w:ascii="Times New Roman" w:hAnsi="Times New Roman" w:cs="Times New Roman"/>
          <w:lang w:val="en-US"/>
        </w:rPr>
        <w:t xml:space="preserve"> to choose.</w:t>
      </w:r>
    </w:p>
    <w:p w14:paraId="03B38F13" w14:textId="5945C022" w:rsidR="0075571D" w:rsidRDefault="0075571D" w:rsidP="005140EB">
      <w:pPr>
        <w:rPr>
          <w:rFonts w:ascii="Times New Roman" w:hAnsi="Times New Roman" w:cs="Times New Roman"/>
          <w:lang w:val="en-US"/>
        </w:rPr>
      </w:pPr>
      <w:r>
        <w:rPr>
          <w:rFonts w:ascii="Times New Roman" w:hAnsi="Times New Roman" w:cs="Times New Roman"/>
          <w:lang w:val="en-US"/>
        </w:rPr>
        <w:t>Note: you will only be able to see your percentages and not those of your paired worker.</w:t>
      </w:r>
    </w:p>
    <w:p w14:paraId="169C8A94" w14:textId="17D88721" w:rsidR="00A62043" w:rsidRDefault="00A62043" w:rsidP="005140EB">
      <w:pPr>
        <w:rPr>
          <w:rFonts w:ascii="Times New Roman" w:hAnsi="Times New Roman" w:cs="Times New Roman"/>
          <w:lang w:val="en-US"/>
        </w:rPr>
      </w:pPr>
      <w:r>
        <w:rPr>
          <w:rFonts w:ascii="Times New Roman" w:hAnsi="Times New Roman" w:cs="Times New Roman"/>
          <w:lang w:val="en-US"/>
        </w:rPr>
        <w:t xml:space="preserve">You have the possibility to chat with </w:t>
      </w:r>
      <w:r w:rsidR="005A5151">
        <w:rPr>
          <w:rFonts w:ascii="Times New Roman" w:hAnsi="Times New Roman" w:cs="Times New Roman"/>
          <w:lang w:val="en-US"/>
        </w:rPr>
        <w:t xml:space="preserve">the other worker in </w:t>
      </w:r>
      <w:r>
        <w:rPr>
          <w:rFonts w:ascii="Times New Roman" w:hAnsi="Times New Roman" w:cs="Times New Roman"/>
          <w:lang w:val="en-US"/>
        </w:rPr>
        <w:t xml:space="preserve">your group using the chat box. </w:t>
      </w:r>
      <w:r w:rsidRPr="00A62043">
        <w:rPr>
          <w:rFonts w:ascii="Times New Roman" w:hAnsi="Times New Roman" w:cs="Times New Roman"/>
          <w:lang w:val="en-US"/>
        </w:rPr>
        <w:t>Any rude, racist, or disclosing of your identity risks immediate expulsion with no payoff.</w:t>
      </w:r>
    </w:p>
    <w:p w14:paraId="6F70BCAA" w14:textId="4E36303F" w:rsidR="00EC7E0E" w:rsidRDefault="00EC7E0E" w:rsidP="005140EB">
      <w:pPr>
        <w:rPr>
          <w:rFonts w:ascii="Times New Roman" w:hAnsi="Times New Roman" w:cs="Times New Roman"/>
          <w:lang w:val="en-US"/>
        </w:rPr>
      </w:pPr>
      <w:r w:rsidRPr="00EC7E0E">
        <w:rPr>
          <w:rFonts w:ascii="Times New Roman" w:hAnsi="Times New Roman" w:cs="Times New Roman"/>
          <w:highlight w:val="yellow"/>
          <w:lang w:val="en-US"/>
        </w:rPr>
        <w:t xml:space="preserve">You </w:t>
      </w:r>
      <w:r w:rsidR="004266F5">
        <w:rPr>
          <w:rFonts w:ascii="Times New Roman" w:hAnsi="Times New Roman" w:cs="Times New Roman"/>
          <w:highlight w:val="yellow"/>
          <w:lang w:val="en-US"/>
        </w:rPr>
        <w:t xml:space="preserve">and the worker you are paired with </w:t>
      </w:r>
      <w:r w:rsidRPr="00EC7E0E">
        <w:rPr>
          <w:rFonts w:ascii="Times New Roman" w:hAnsi="Times New Roman" w:cs="Times New Roman"/>
          <w:highlight w:val="yellow"/>
          <w:lang w:val="en-US"/>
        </w:rPr>
        <w:t xml:space="preserve">have </w:t>
      </w:r>
      <w:r w:rsidR="00CE756D">
        <w:rPr>
          <w:rFonts w:ascii="Times New Roman" w:hAnsi="Times New Roman" w:cs="Times New Roman"/>
          <w:highlight w:val="yellow"/>
          <w:lang w:val="en-US"/>
        </w:rPr>
        <w:t>2</w:t>
      </w:r>
      <w:r w:rsidRPr="00EC7E0E">
        <w:rPr>
          <w:rFonts w:ascii="Times New Roman" w:hAnsi="Times New Roman" w:cs="Times New Roman"/>
          <w:highlight w:val="yellow"/>
          <w:lang w:val="en-US"/>
        </w:rPr>
        <w:t xml:space="preserve"> minutes for this stage.</w:t>
      </w:r>
    </w:p>
    <w:p w14:paraId="33E5280F" w14:textId="77777777" w:rsidR="0026255B" w:rsidRDefault="0026255B" w:rsidP="00265EF9">
      <w:pPr>
        <w:rPr>
          <w:rFonts w:ascii="Times New Roman" w:hAnsi="Times New Roman" w:cs="Times New Roman"/>
          <w:u w:val="single"/>
          <w:lang w:val="en-US"/>
        </w:rPr>
      </w:pPr>
    </w:p>
    <w:p w14:paraId="69AFB484"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0932E301" w14:textId="60B06215" w:rsidR="00265EF9" w:rsidRDefault="00265EF9" w:rsidP="00265EF9">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10:</w:t>
      </w:r>
    </w:p>
    <w:p w14:paraId="47ED2566" w14:textId="7CDE5561" w:rsidR="00265EF9" w:rsidRPr="001467F9" w:rsidRDefault="00265EF9" w:rsidP="00265EF9">
      <w:pPr>
        <w:rPr>
          <w:rFonts w:ascii="Times New Roman" w:hAnsi="Times New Roman" w:cs="Times New Roman"/>
          <w:b/>
          <w:bCs/>
          <w:lang w:val="en-US"/>
        </w:rPr>
      </w:pPr>
      <w:r w:rsidRPr="001467F9">
        <w:rPr>
          <w:rFonts w:ascii="Times New Roman" w:hAnsi="Times New Roman" w:cs="Times New Roman"/>
          <w:b/>
          <w:bCs/>
          <w:lang w:val="en-US"/>
        </w:rPr>
        <w:t>Resolution of disagreements.</w:t>
      </w:r>
    </w:p>
    <w:p w14:paraId="287AB5E7" w14:textId="44A33AD2" w:rsidR="00265EF9" w:rsidRPr="00DF40AB" w:rsidRDefault="00265EF9" w:rsidP="00265EF9">
      <w:pPr>
        <w:rPr>
          <w:rFonts w:ascii="Times New Roman" w:hAnsi="Times New Roman" w:cs="Times New Roman"/>
          <w:lang w:val="en-US"/>
        </w:rPr>
      </w:pPr>
      <w:r w:rsidRPr="00DF40AB">
        <w:rPr>
          <w:rFonts w:ascii="Times New Roman" w:hAnsi="Times New Roman" w:cs="Times New Roman"/>
          <w:lang w:val="en-US"/>
        </w:rPr>
        <w:t>In the case that you and the other worker do not reach an agreement about how to divide the total production for each task, a decision will be made to determine the percentages for both workers for each task.</w:t>
      </w:r>
    </w:p>
    <w:p w14:paraId="45B4186A" w14:textId="039CB64D" w:rsidR="00265EF9" w:rsidRPr="00DF40AB" w:rsidRDefault="00265EF9" w:rsidP="00265EF9">
      <w:pPr>
        <w:rPr>
          <w:rFonts w:ascii="Times New Roman" w:hAnsi="Times New Roman" w:cs="Times New Roman"/>
          <w:lang w:val="en-US"/>
        </w:rPr>
      </w:pPr>
      <w:r w:rsidRPr="00DF40AB">
        <w:rPr>
          <w:rFonts w:ascii="Times New Roman" w:hAnsi="Times New Roman" w:cs="Times New Roman"/>
          <w:highlight w:val="green"/>
          <w:u w:val="single"/>
          <w:lang w:val="en-US"/>
        </w:rPr>
        <w:t xml:space="preserve">[Manager treatment] </w:t>
      </w:r>
      <w:r w:rsidR="003F6B3A">
        <w:rPr>
          <w:rFonts w:ascii="Times New Roman" w:hAnsi="Times New Roman" w:cs="Times New Roman"/>
          <w:highlight w:val="green"/>
          <w:u w:val="single"/>
          <w:lang w:val="en-US"/>
        </w:rPr>
        <w:t>In particular, t</w:t>
      </w:r>
      <w:r w:rsidRPr="00DF40AB">
        <w:rPr>
          <w:rFonts w:ascii="Times New Roman" w:hAnsi="Times New Roman" w:cs="Times New Roman"/>
          <w:highlight w:val="green"/>
          <w:lang w:val="en-US"/>
        </w:rPr>
        <w:t xml:space="preserve">he manager </w:t>
      </w:r>
      <w:r w:rsidR="009D43E3">
        <w:rPr>
          <w:rFonts w:ascii="Times New Roman" w:hAnsi="Times New Roman" w:cs="Times New Roman"/>
          <w:highlight w:val="green"/>
          <w:lang w:val="en-US"/>
        </w:rPr>
        <w:t xml:space="preserve">you are paired with </w:t>
      </w:r>
      <w:r w:rsidRPr="00DF40AB">
        <w:rPr>
          <w:rFonts w:ascii="Times New Roman" w:hAnsi="Times New Roman" w:cs="Times New Roman"/>
          <w:highlight w:val="green"/>
          <w:lang w:val="en-US"/>
        </w:rPr>
        <w:t>will decide the percentage of the total production that each worker will obtain from each task. The manager will not have access to the proposal you and the other worker made in the negotiation stage or the messages that you exchanged in the chat.</w:t>
      </w:r>
    </w:p>
    <w:p w14:paraId="37BB42B0" w14:textId="4F4B4AC4" w:rsidR="00265EF9" w:rsidRPr="00DF40AB" w:rsidRDefault="00265EF9" w:rsidP="00265EF9">
      <w:pPr>
        <w:rPr>
          <w:rFonts w:ascii="Times New Roman" w:hAnsi="Times New Roman" w:cs="Times New Roman"/>
          <w:lang w:val="en-US"/>
        </w:rPr>
      </w:pPr>
      <w:r w:rsidRPr="00DF40AB">
        <w:rPr>
          <w:rFonts w:ascii="Times New Roman" w:hAnsi="Times New Roman" w:cs="Times New Roman"/>
          <w:highlight w:val="green"/>
          <w:u w:val="single"/>
          <w:lang w:val="en-US"/>
        </w:rPr>
        <w:t xml:space="preserve">[Algo treatment] </w:t>
      </w:r>
      <w:r w:rsidR="003F6B3A">
        <w:rPr>
          <w:rFonts w:ascii="Times New Roman" w:hAnsi="Times New Roman" w:cs="Times New Roman"/>
          <w:highlight w:val="green"/>
          <w:u w:val="single"/>
          <w:lang w:val="en-US"/>
        </w:rPr>
        <w:t xml:space="preserve">In particular, </w:t>
      </w:r>
      <w:r w:rsidRPr="00DF40AB">
        <w:rPr>
          <w:rFonts w:ascii="Times New Roman" w:hAnsi="Times New Roman" w:cs="Times New Roman"/>
          <w:highlight w:val="green"/>
          <w:lang w:val="en-US"/>
        </w:rPr>
        <w:t>An algorithm designed to mimic the decisions made by actual managers will decide the percentage of the total production that each worker will obtain from each task. The algorithm will not have access to the proposal you and the other worker made in the negotiation stage or the messages that you exchanged in the chat.</w:t>
      </w:r>
    </w:p>
    <w:p w14:paraId="47C713FC" w14:textId="3F780A60" w:rsidR="00AB2507" w:rsidRPr="00DA2490" w:rsidRDefault="00831526" w:rsidP="00265EF9">
      <w:pPr>
        <w:rPr>
          <w:rFonts w:ascii="Times New Roman" w:hAnsi="Times New Roman" w:cs="Times New Roman"/>
          <w:lang w:val="en-US"/>
        </w:rPr>
      </w:pPr>
      <w:r w:rsidRPr="00B96259">
        <w:rPr>
          <w:rFonts w:ascii="Times New Roman" w:hAnsi="Times New Roman" w:cs="Times New Roman"/>
          <w:lang w:val="en-US"/>
        </w:rPr>
        <w:t>The remaining part of the production task not assigned to any worker will be kept by the manager.</w:t>
      </w:r>
    </w:p>
    <w:p w14:paraId="4ED4F69F"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19CDF3E3" w14:textId="14AD1395" w:rsidR="00265EF9" w:rsidRDefault="00265EF9" w:rsidP="00265EF9">
      <w:pPr>
        <w:rPr>
          <w:rFonts w:ascii="Times New Roman" w:hAnsi="Times New Roman" w:cs="Times New Roman"/>
          <w:u w:val="single"/>
          <w:lang w:val="en-US"/>
        </w:rPr>
      </w:pPr>
      <w:commentRangeStart w:id="45"/>
      <w:commentRangeStart w:id="46"/>
      <w:r w:rsidRPr="00E419E9">
        <w:rPr>
          <w:rFonts w:ascii="Times New Roman" w:hAnsi="Times New Roman" w:cs="Times New Roman"/>
          <w:u w:val="single"/>
          <w:lang w:val="en-US"/>
        </w:rPr>
        <w:lastRenderedPageBreak/>
        <w:t xml:space="preserve">Screen </w:t>
      </w:r>
      <w:commentRangeEnd w:id="45"/>
      <w:r w:rsidR="004D43B0">
        <w:rPr>
          <w:rStyle w:val="Marquedecommentaire"/>
        </w:rPr>
        <w:commentReference w:id="45"/>
      </w:r>
      <w:commentRangeEnd w:id="46"/>
      <w:r w:rsidR="00643B76">
        <w:rPr>
          <w:rStyle w:val="Marquedecommentaire"/>
        </w:rPr>
        <w:commentReference w:id="46"/>
      </w:r>
      <w:r>
        <w:rPr>
          <w:rFonts w:ascii="Times New Roman" w:hAnsi="Times New Roman" w:cs="Times New Roman"/>
          <w:u w:val="single"/>
          <w:lang w:val="en-US"/>
        </w:rPr>
        <w:t>11:</w:t>
      </w:r>
    </w:p>
    <w:p w14:paraId="537078E3" w14:textId="425C8AD4" w:rsidR="005A5151" w:rsidRDefault="007650C2" w:rsidP="005140EB">
      <w:pPr>
        <w:rPr>
          <w:rFonts w:ascii="Times New Roman" w:hAnsi="Times New Roman" w:cs="Times New Roman"/>
          <w:lang w:val="en-US"/>
        </w:rPr>
      </w:pPr>
      <w:r>
        <w:rPr>
          <w:rFonts w:ascii="Times New Roman" w:hAnsi="Times New Roman" w:cs="Times New Roman"/>
          <w:lang w:val="en-US"/>
        </w:rPr>
        <w:t xml:space="preserve">A </w:t>
      </w:r>
      <w:r w:rsidR="00CC0E8F">
        <w:rPr>
          <w:rFonts w:ascii="Times New Roman" w:hAnsi="Times New Roman" w:cs="Times New Roman"/>
          <w:lang w:val="en-US"/>
        </w:rPr>
        <w:t xml:space="preserve">typical </w:t>
      </w:r>
      <w:r>
        <w:rPr>
          <w:rFonts w:ascii="Times New Roman" w:hAnsi="Times New Roman" w:cs="Times New Roman"/>
          <w:lang w:val="en-US"/>
        </w:rPr>
        <w:t>period of the</w:t>
      </w:r>
      <w:r w:rsidR="00FC6BC3">
        <w:rPr>
          <w:rFonts w:ascii="Times New Roman" w:hAnsi="Times New Roman" w:cs="Times New Roman"/>
          <w:lang w:val="en-US"/>
        </w:rPr>
        <w:t xml:space="preserve"> </w:t>
      </w:r>
      <w:del w:id="47" w:author="Guido Andrea" w:date="2023-11-05T16:33:00Z">
        <w:r w:rsidR="005A5151" w:rsidDel="001C16C8">
          <w:rPr>
            <w:rFonts w:ascii="Times New Roman" w:hAnsi="Times New Roman" w:cs="Times New Roman"/>
            <w:lang w:val="en-US"/>
          </w:rPr>
          <w:delText>timing of the n</w:delText>
        </w:r>
      </w:del>
      <w:ins w:id="48" w:author="Guido Andrea" w:date="2023-11-05T16:33:00Z">
        <w:r w:rsidR="001C16C8">
          <w:rPr>
            <w:rFonts w:ascii="Times New Roman" w:hAnsi="Times New Roman" w:cs="Times New Roman"/>
            <w:lang w:val="en-US"/>
          </w:rPr>
          <w:t>N</w:t>
        </w:r>
      </w:ins>
      <w:r w:rsidR="005A5151">
        <w:rPr>
          <w:rFonts w:ascii="Times New Roman" w:hAnsi="Times New Roman" w:cs="Times New Roman"/>
          <w:lang w:val="en-US"/>
        </w:rPr>
        <w:t>egotiation-</w:t>
      </w:r>
      <w:del w:id="49" w:author="Guido Andrea" w:date="2023-11-05T16:33:00Z">
        <w:r w:rsidR="005A5151" w:rsidDel="001C16C8">
          <w:rPr>
            <w:rFonts w:ascii="Times New Roman" w:hAnsi="Times New Roman" w:cs="Times New Roman"/>
            <w:lang w:val="en-US"/>
          </w:rPr>
          <w:delText>p</w:delText>
        </w:r>
      </w:del>
      <w:ins w:id="50" w:author="Guido Andrea" w:date="2023-11-05T16:33:00Z">
        <w:r w:rsidR="001C16C8">
          <w:rPr>
            <w:rFonts w:ascii="Times New Roman" w:hAnsi="Times New Roman" w:cs="Times New Roman"/>
            <w:lang w:val="en-US"/>
          </w:rPr>
          <w:t>P</w:t>
        </w:r>
      </w:ins>
      <w:r w:rsidR="005A5151">
        <w:rPr>
          <w:rFonts w:ascii="Times New Roman" w:hAnsi="Times New Roman" w:cs="Times New Roman"/>
          <w:lang w:val="en-US"/>
        </w:rPr>
        <w:t xml:space="preserve">roduction game </w:t>
      </w:r>
      <w:ins w:id="51" w:author="Guido Andrea" w:date="2023-11-05T16:33:00Z">
        <w:r w:rsidR="001C16C8">
          <w:rPr>
            <w:rFonts w:ascii="Times New Roman" w:hAnsi="Times New Roman" w:cs="Times New Roman"/>
            <w:lang w:val="en-US"/>
          </w:rPr>
          <w:t>is made of 2 stages</w:t>
        </w:r>
      </w:ins>
      <w:del w:id="52" w:author="Guido Andrea" w:date="2023-11-05T16:33:00Z">
        <w:r w:rsidR="005A5151" w:rsidDel="001C16C8">
          <w:rPr>
            <w:rFonts w:ascii="Times New Roman" w:hAnsi="Times New Roman" w:cs="Times New Roman"/>
            <w:lang w:val="en-US"/>
          </w:rPr>
          <w:delText>is the following</w:delText>
        </w:r>
      </w:del>
      <w:r w:rsidR="005A5151">
        <w:rPr>
          <w:rFonts w:ascii="Times New Roman" w:hAnsi="Times New Roman" w:cs="Times New Roman"/>
          <w:lang w:val="en-US"/>
        </w:rPr>
        <w:t>:</w:t>
      </w:r>
    </w:p>
    <w:p w14:paraId="67D87A67" w14:textId="69E89FE5" w:rsidR="005A5151" w:rsidRDefault="001C16C8" w:rsidP="005A5151">
      <w:pPr>
        <w:pStyle w:val="Paragraphedeliste"/>
        <w:numPr>
          <w:ilvl w:val="0"/>
          <w:numId w:val="2"/>
        </w:numPr>
        <w:rPr>
          <w:rFonts w:ascii="Times New Roman" w:hAnsi="Times New Roman" w:cs="Times New Roman"/>
          <w:lang w:val="en-US"/>
        </w:rPr>
      </w:pPr>
      <w:ins w:id="53" w:author="Guido Andrea" w:date="2023-11-05T16:33:00Z">
        <w:r>
          <w:rPr>
            <w:rFonts w:ascii="Times New Roman" w:hAnsi="Times New Roman" w:cs="Times New Roman"/>
            <w:lang w:val="en-US"/>
          </w:rPr>
          <w:t xml:space="preserve">Negotiation stage: </w:t>
        </w:r>
      </w:ins>
      <w:r w:rsidR="005A5151">
        <w:rPr>
          <w:rFonts w:ascii="Times New Roman" w:hAnsi="Times New Roman" w:cs="Times New Roman"/>
          <w:lang w:val="en-US"/>
        </w:rPr>
        <w:t xml:space="preserve">First, you and the other worker will </w:t>
      </w:r>
      <w:r w:rsidR="005A5151" w:rsidRPr="00AB2507">
        <w:rPr>
          <w:rFonts w:ascii="Times New Roman" w:hAnsi="Times New Roman" w:cs="Times New Roman"/>
          <w:u w:val="single"/>
          <w:lang w:val="en-US"/>
        </w:rPr>
        <w:t>negotiate</w:t>
      </w:r>
      <w:r w:rsidR="005A5151">
        <w:rPr>
          <w:rFonts w:ascii="Times New Roman" w:hAnsi="Times New Roman" w:cs="Times New Roman"/>
          <w:lang w:val="en-US"/>
        </w:rPr>
        <w:t xml:space="preserve"> the percentage each one of you (and the manager) will get from each of the four production tasks.</w:t>
      </w:r>
    </w:p>
    <w:p w14:paraId="0AFA9C02" w14:textId="14BAEDB5" w:rsidR="005A5151" w:rsidRDefault="001C16C8" w:rsidP="005A5151">
      <w:pPr>
        <w:pStyle w:val="Paragraphedeliste"/>
        <w:numPr>
          <w:ilvl w:val="0"/>
          <w:numId w:val="2"/>
        </w:numPr>
        <w:rPr>
          <w:rFonts w:ascii="Times New Roman" w:hAnsi="Times New Roman" w:cs="Times New Roman"/>
          <w:lang w:val="en-US"/>
        </w:rPr>
      </w:pPr>
      <w:ins w:id="54" w:author="Guido Andrea" w:date="2023-11-05T16:33:00Z">
        <w:r>
          <w:rPr>
            <w:rFonts w:ascii="Times New Roman" w:hAnsi="Times New Roman" w:cs="Times New Roman"/>
            <w:lang w:val="en-US"/>
          </w:rPr>
          <w:t xml:space="preserve">Production stage: </w:t>
        </w:r>
      </w:ins>
      <w:r w:rsidR="005A5151">
        <w:rPr>
          <w:rFonts w:ascii="Times New Roman" w:hAnsi="Times New Roman" w:cs="Times New Roman"/>
          <w:lang w:val="en-US"/>
        </w:rPr>
        <w:t xml:space="preserve">Second, you and the other worker will have to allocate 20 points between a </w:t>
      </w:r>
      <w:r w:rsidR="005A5151" w:rsidRPr="000944C7">
        <w:rPr>
          <w:rFonts w:ascii="Times New Roman" w:hAnsi="Times New Roman" w:cs="Times New Roman"/>
          <w:u w:val="single"/>
          <w:lang w:val="en-US"/>
        </w:rPr>
        <w:t>group account</w:t>
      </w:r>
      <w:r w:rsidR="005A5151">
        <w:rPr>
          <w:rFonts w:ascii="Times New Roman" w:hAnsi="Times New Roman" w:cs="Times New Roman"/>
          <w:lang w:val="en-US"/>
        </w:rPr>
        <w:t xml:space="preserve"> and your </w:t>
      </w:r>
      <w:r w:rsidR="005A5151" w:rsidRPr="000944C7">
        <w:rPr>
          <w:rFonts w:ascii="Times New Roman" w:hAnsi="Times New Roman" w:cs="Times New Roman"/>
          <w:u w:val="single"/>
          <w:lang w:val="en-US"/>
        </w:rPr>
        <w:t>private account</w:t>
      </w:r>
      <w:r w:rsidR="005A5151">
        <w:rPr>
          <w:rFonts w:ascii="Times New Roman" w:hAnsi="Times New Roman" w:cs="Times New Roman"/>
          <w:lang w:val="en-US"/>
        </w:rPr>
        <w:t xml:space="preserve"> for each of the four tasks.</w:t>
      </w:r>
      <w:ins w:id="55" w:author="Guido Andrea" w:date="2023-11-05T16:33:00Z">
        <w:r w:rsidR="00E53A9B">
          <w:rPr>
            <w:rFonts w:ascii="Times New Roman" w:hAnsi="Times New Roman" w:cs="Times New Roman"/>
            <w:lang w:val="en-US"/>
          </w:rPr>
          <w:t xml:space="preserve"> This is the same game as that played in Part I.</w:t>
        </w:r>
      </w:ins>
    </w:p>
    <w:p w14:paraId="2F6BA419" w14:textId="03D0C2B7" w:rsidR="005A5151" w:rsidRPr="007B5094" w:rsidRDefault="005A5151" w:rsidP="00F23417">
      <w:pPr>
        <w:rPr>
          <w:rFonts w:ascii="Times New Roman" w:hAnsi="Times New Roman" w:cs="Times New Roman"/>
          <w:lang w:val="en-US"/>
        </w:rPr>
      </w:pPr>
      <w:r>
        <w:rPr>
          <w:rFonts w:ascii="Times New Roman" w:hAnsi="Times New Roman" w:cs="Times New Roman"/>
          <w:lang w:val="en-US"/>
        </w:rPr>
        <w:t xml:space="preserve">After the production task has been completed, </w:t>
      </w:r>
      <w:r w:rsidR="00A404D8">
        <w:rPr>
          <w:rFonts w:ascii="Times New Roman" w:hAnsi="Times New Roman" w:cs="Times New Roman"/>
          <w:lang w:val="en-US"/>
        </w:rPr>
        <w:t xml:space="preserve">the period is over and </w:t>
      </w:r>
      <w:r>
        <w:rPr>
          <w:rFonts w:ascii="Times New Roman" w:hAnsi="Times New Roman" w:cs="Times New Roman"/>
          <w:lang w:val="en-US"/>
        </w:rPr>
        <w:t>earnings will be calculated.</w:t>
      </w:r>
      <w:r w:rsidR="001F57DA">
        <w:rPr>
          <w:rFonts w:ascii="Times New Roman" w:hAnsi="Times New Roman" w:cs="Times New Roman"/>
          <w:lang w:val="en-US"/>
        </w:rPr>
        <w:t xml:space="preserve"> You will not be informed at this time of your total earnings for the corresponding period.</w:t>
      </w:r>
    </w:p>
    <w:p w14:paraId="146E2441" w14:textId="5C1B5486" w:rsidR="007A6DA7" w:rsidRPr="007A6DA7" w:rsidRDefault="005A5151" w:rsidP="005A5151">
      <w:pPr>
        <w:rPr>
          <w:rFonts w:ascii="Times New Roman" w:hAnsi="Times New Roman" w:cs="Times New Roman"/>
          <w:lang w:val="en-US"/>
        </w:rPr>
      </w:pPr>
      <w:r w:rsidRPr="007B5094">
        <w:rPr>
          <w:rFonts w:ascii="Times New Roman" w:hAnsi="Times New Roman" w:cs="Times New Roman"/>
          <w:lang w:val="en-US"/>
        </w:rPr>
        <w:t xml:space="preserve">You will play three </w:t>
      </w:r>
      <w:del w:id="56" w:author="Guido Andrea" w:date="2023-11-05T16:33:00Z">
        <w:r w:rsidRPr="007B5094" w:rsidDel="00E53A9B">
          <w:rPr>
            <w:rFonts w:ascii="Times New Roman" w:hAnsi="Times New Roman" w:cs="Times New Roman"/>
            <w:lang w:val="en-US"/>
          </w:rPr>
          <w:delText>rounds</w:delText>
        </w:r>
      </w:del>
      <w:ins w:id="57" w:author="Guido Andrea" w:date="2023-11-05T16:33:00Z">
        <w:r w:rsidR="00E53A9B">
          <w:rPr>
            <w:rFonts w:ascii="Times New Roman" w:hAnsi="Times New Roman" w:cs="Times New Roman"/>
            <w:lang w:val="en-US"/>
          </w:rPr>
          <w:t>repetitions (p</w:t>
        </w:r>
      </w:ins>
      <w:ins w:id="58" w:author="Guido Andrea" w:date="2023-11-05T16:34:00Z">
        <w:r w:rsidR="00E53A9B">
          <w:rPr>
            <w:rFonts w:ascii="Times New Roman" w:hAnsi="Times New Roman" w:cs="Times New Roman"/>
            <w:lang w:val="en-US"/>
          </w:rPr>
          <w:t>eriods)</w:t>
        </w:r>
      </w:ins>
      <w:del w:id="59" w:author="Guido Andrea" w:date="2023-11-05T16:33:00Z">
        <w:r w:rsidRPr="007B5094" w:rsidDel="00E53A9B">
          <w:rPr>
            <w:rFonts w:ascii="Times New Roman" w:hAnsi="Times New Roman" w:cs="Times New Roman"/>
            <w:lang w:val="en-US"/>
          </w:rPr>
          <w:delText xml:space="preserve"> </w:delText>
        </w:r>
      </w:del>
      <w:ins w:id="60" w:author="Guido Andrea" w:date="2023-11-05T16:33:00Z">
        <w:r w:rsidR="00E53A9B" w:rsidRPr="007B5094">
          <w:rPr>
            <w:rFonts w:ascii="Times New Roman" w:hAnsi="Times New Roman" w:cs="Times New Roman"/>
            <w:lang w:val="en-US"/>
          </w:rPr>
          <w:t xml:space="preserve"> </w:t>
        </w:r>
      </w:ins>
      <w:r w:rsidRPr="007B5094">
        <w:rPr>
          <w:rFonts w:ascii="Times New Roman" w:hAnsi="Times New Roman" w:cs="Times New Roman"/>
          <w:lang w:val="en-US"/>
        </w:rPr>
        <w:t xml:space="preserve">of </w:t>
      </w:r>
      <w:r>
        <w:rPr>
          <w:rFonts w:ascii="Times New Roman" w:hAnsi="Times New Roman" w:cs="Times New Roman"/>
          <w:lang w:val="en-US"/>
        </w:rPr>
        <w:t>the negotiation-production game. In each round</w:t>
      </w:r>
      <w:ins w:id="61" w:author="Mercedes Ines Fevre Obarrio" w:date="2023-11-04T13:21:00Z">
        <w:r w:rsidR="00606166">
          <w:rPr>
            <w:rFonts w:ascii="Times New Roman" w:hAnsi="Times New Roman" w:cs="Times New Roman"/>
            <w:lang w:val="en-US"/>
          </w:rPr>
          <w:t>,</w:t>
        </w:r>
      </w:ins>
      <w:r>
        <w:rPr>
          <w:rFonts w:ascii="Times New Roman" w:hAnsi="Times New Roman" w:cs="Times New Roman"/>
          <w:lang w:val="en-US"/>
        </w:rPr>
        <w:t xml:space="preserve"> you will be match</w:t>
      </w:r>
      <w:r w:rsidR="001F57DA">
        <w:rPr>
          <w:rFonts w:ascii="Times New Roman" w:hAnsi="Times New Roman" w:cs="Times New Roman"/>
          <w:lang w:val="en-US"/>
        </w:rPr>
        <w:t>ed</w:t>
      </w:r>
      <w:r>
        <w:rPr>
          <w:rFonts w:ascii="Times New Roman" w:hAnsi="Times New Roman" w:cs="Times New Roman"/>
          <w:lang w:val="en-US"/>
        </w:rPr>
        <w:t xml:space="preserve"> with different</w:t>
      </w:r>
      <w:del w:id="62" w:author="Guido Andrea" w:date="2023-11-05T16:34:00Z">
        <w:r w:rsidDel="00ED0ACB">
          <w:rPr>
            <w:rFonts w:ascii="Times New Roman" w:hAnsi="Times New Roman" w:cs="Times New Roman"/>
            <w:lang w:val="en-US"/>
          </w:rPr>
          <w:delText xml:space="preserve"> </w:delText>
        </w:r>
      </w:del>
      <w:ins w:id="63" w:author="Guido Andrea" w:date="2023-11-05T16:34:00Z">
        <w:r w:rsidR="00ED0ACB">
          <w:rPr>
            <w:rFonts w:ascii="Times New Roman" w:hAnsi="Times New Roman" w:cs="Times New Roman"/>
            <w:lang w:val="en-US"/>
          </w:rPr>
          <w:t xml:space="preserve"> </w:t>
        </w:r>
      </w:ins>
      <w:del w:id="64" w:author="Guido Andrea" w:date="2023-11-05T16:34:00Z">
        <w:r w:rsidR="001F57DA" w:rsidDel="00ED0ACB">
          <w:rPr>
            <w:rFonts w:ascii="Times New Roman" w:hAnsi="Times New Roman" w:cs="Times New Roman"/>
            <w:lang w:val="en-US"/>
          </w:rPr>
          <w:delText>individuals</w:delText>
        </w:r>
      </w:del>
      <w:ins w:id="65" w:author="Guido Andrea" w:date="2023-11-05T16:34:00Z">
        <w:r w:rsidR="00ED0ACB">
          <w:rPr>
            <w:rFonts w:ascii="Times New Roman" w:hAnsi="Times New Roman" w:cs="Times New Roman"/>
            <w:lang w:val="en-US"/>
          </w:rPr>
          <w:t>workers and managers</w:t>
        </w:r>
      </w:ins>
      <w:r w:rsidR="001F57DA">
        <w:rPr>
          <w:rFonts w:ascii="Times New Roman" w:hAnsi="Times New Roman" w:cs="Times New Roman"/>
          <w:lang w:val="en-US"/>
        </w:rPr>
        <w:t>. None of you will be able to see the decisions or earnings from previous rounds.</w:t>
      </w:r>
    </w:p>
    <w:p w14:paraId="23FB3EDC" w14:textId="30D03B15" w:rsidR="00E049BB" w:rsidRPr="007B5094" w:rsidRDefault="004E4086" w:rsidP="005A5151">
      <w:pPr>
        <w:rPr>
          <w:rFonts w:ascii="Times New Roman" w:hAnsi="Times New Roman" w:cs="Times New Roman"/>
          <w:lang w:val="en-US"/>
        </w:rPr>
      </w:pPr>
      <w:r>
        <w:rPr>
          <w:rFonts w:ascii="Times New Roman" w:hAnsi="Times New Roman" w:cs="Times New Roman"/>
          <w:b/>
          <w:bCs/>
          <w:highlight w:val="yellow"/>
          <w:lang w:val="en-US"/>
        </w:rPr>
        <w:t>YET TO BE PLACED SOMEWHERE</w:t>
      </w:r>
      <w:r w:rsidR="002253D1">
        <w:rPr>
          <w:rFonts w:ascii="Times New Roman" w:hAnsi="Times New Roman" w:cs="Times New Roman"/>
          <w:b/>
          <w:bCs/>
          <w:highlight w:val="yellow"/>
          <w:lang w:val="en-US"/>
        </w:rPr>
        <w:t xml:space="preserve"> but not for pilot</w:t>
      </w:r>
      <w:r>
        <w:rPr>
          <w:rFonts w:ascii="Times New Roman" w:hAnsi="Times New Roman" w:cs="Times New Roman"/>
          <w:b/>
          <w:bCs/>
          <w:highlight w:val="yellow"/>
          <w:lang w:val="en-US"/>
        </w:rPr>
        <w:t xml:space="preserve">: </w:t>
      </w:r>
      <w:r w:rsidR="00400591" w:rsidRPr="004E4086">
        <w:rPr>
          <w:rFonts w:ascii="Times New Roman" w:hAnsi="Times New Roman" w:cs="Times New Roman"/>
          <w:b/>
          <w:bCs/>
          <w:highlight w:val="yellow"/>
          <w:lang w:val="en-US"/>
        </w:rPr>
        <w:t>Point</w:t>
      </w:r>
      <w:r w:rsidR="00D25CB4" w:rsidRPr="004E4086">
        <w:rPr>
          <w:rFonts w:ascii="Times New Roman" w:hAnsi="Times New Roman" w:cs="Times New Roman"/>
          <w:b/>
          <w:bCs/>
          <w:highlight w:val="yellow"/>
          <w:lang w:val="en-US"/>
        </w:rPr>
        <w:t>s</w:t>
      </w:r>
      <w:r w:rsidR="00400591" w:rsidRPr="004E4086">
        <w:rPr>
          <w:rFonts w:ascii="Times New Roman" w:hAnsi="Times New Roman" w:cs="Times New Roman"/>
          <w:b/>
          <w:bCs/>
          <w:highlight w:val="yellow"/>
          <w:lang w:val="en-US"/>
        </w:rPr>
        <w:t xml:space="preserve"> and conversion rate: </w:t>
      </w:r>
      <w:r w:rsidR="00400591" w:rsidRPr="004E4086">
        <w:rPr>
          <w:rFonts w:ascii="Times New Roman" w:hAnsi="Times New Roman" w:cs="Times New Roman"/>
          <w:highlight w:val="yellow"/>
          <w:lang w:val="en-US"/>
        </w:rPr>
        <w:t xml:space="preserve">At the end of the experiment, you will receive an overview of your cumulative earnings across all periods. Your earned points will be exchanged for actual money (50 points = 1€). </w:t>
      </w:r>
      <w:commentRangeStart w:id="66"/>
      <w:r w:rsidR="00400591" w:rsidRPr="004E4086">
        <w:rPr>
          <w:rFonts w:ascii="Times New Roman" w:hAnsi="Times New Roman" w:cs="Times New Roman"/>
          <w:strike/>
          <w:highlight w:val="yellow"/>
          <w:lang w:val="en-US"/>
        </w:rPr>
        <w:t xml:space="preserve">In addition to your point-based earnings, you will also receive a participation flat fee of 1.5€. </w:t>
      </w:r>
      <w:commentRangeEnd w:id="66"/>
      <w:r w:rsidR="00400591" w:rsidRPr="004E4086">
        <w:rPr>
          <w:rStyle w:val="Marquedecommentaire"/>
          <w:highlight w:val="yellow"/>
        </w:rPr>
        <w:commentReference w:id="66"/>
      </w:r>
      <w:r w:rsidR="00400591" w:rsidRPr="004E4086">
        <w:rPr>
          <w:rFonts w:ascii="Times New Roman" w:hAnsi="Times New Roman" w:cs="Times New Roman"/>
          <w:highlight w:val="yellow"/>
          <w:lang w:val="en-US"/>
        </w:rPr>
        <w:t>Your total earnings will be sent to you via Lydia.</w:t>
      </w:r>
    </w:p>
    <w:p w14:paraId="1F050941" w14:textId="77777777" w:rsidR="001F7968" w:rsidRDefault="001F7968" w:rsidP="001F57DA">
      <w:pPr>
        <w:rPr>
          <w:rFonts w:ascii="Times New Roman" w:hAnsi="Times New Roman" w:cs="Times New Roman"/>
          <w:u w:val="single"/>
          <w:lang w:val="en-US"/>
        </w:rPr>
      </w:pPr>
    </w:p>
    <w:p w14:paraId="133F95E1" w14:textId="77777777" w:rsidR="00E1697A" w:rsidRDefault="00E1697A">
      <w:pPr>
        <w:rPr>
          <w:rFonts w:ascii="Times New Roman" w:hAnsi="Times New Roman" w:cs="Times New Roman"/>
          <w:u w:val="single"/>
          <w:lang w:val="en-US"/>
        </w:rPr>
      </w:pPr>
      <w:r>
        <w:rPr>
          <w:rFonts w:ascii="Times New Roman" w:hAnsi="Times New Roman" w:cs="Times New Roman"/>
          <w:u w:val="single"/>
          <w:lang w:val="en-US"/>
        </w:rPr>
        <w:br w:type="page"/>
      </w:r>
    </w:p>
    <w:p w14:paraId="62AE6BF6" w14:textId="29203D7A" w:rsidR="00DA2490" w:rsidRDefault="00DA2490" w:rsidP="00DA2490">
      <w:pPr>
        <w:rPr>
          <w:rFonts w:ascii="Times New Roman" w:hAnsi="Times New Roman" w:cs="Times New Roman"/>
          <w:lang w:val="en-US"/>
        </w:rPr>
      </w:pPr>
      <w:r>
        <w:rPr>
          <w:rFonts w:ascii="Times New Roman" w:hAnsi="Times New Roman" w:cs="Times New Roman"/>
          <w:lang w:val="en-US"/>
        </w:rPr>
        <w:lastRenderedPageBreak/>
        <w:t>Screen 1</w:t>
      </w:r>
      <w:r w:rsidR="00136BF6">
        <w:rPr>
          <w:rFonts w:ascii="Times New Roman" w:hAnsi="Times New Roman" w:cs="Times New Roman"/>
          <w:lang w:val="en-US"/>
        </w:rPr>
        <w:t>1</w:t>
      </w:r>
      <w:r>
        <w:rPr>
          <w:rFonts w:ascii="Times New Roman" w:hAnsi="Times New Roman" w:cs="Times New Roman"/>
          <w:lang w:val="en-US"/>
        </w:rPr>
        <w:t>b</w:t>
      </w:r>
    </w:p>
    <w:p w14:paraId="5870A8B6" w14:textId="77777777" w:rsidR="00DA2490" w:rsidRDefault="00DA2490" w:rsidP="00DA2490">
      <w:pPr>
        <w:rPr>
          <w:rFonts w:ascii="Times New Roman" w:hAnsi="Times New Roman" w:cs="Times New Roman"/>
          <w:lang w:val="en-US"/>
        </w:rPr>
      </w:pPr>
      <w:r>
        <w:rPr>
          <w:rFonts w:ascii="Times New Roman" w:hAnsi="Times New Roman" w:cs="Times New Roman"/>
          <w:lang w:val="en-US"/>
        </w:rPr>
        <w:t xml:space="preserve">Comprehension quiz: </w:t>
      </w:r>
    </w:p>
    <w:p w14:paraId="750540FB" w14:textId="091DF702" w:rsidR="00DA2490" w:rsidRDefault="00DA2490" w:rsidP="00DA2490">
      <w:pPr>
        <w:rPr>
          <w:rFonts w:ascii="Times New Roman" w:hAnsi="Times New Roman" w:cs="Times New Roman"/>
          <w:lang w:val="en-US"/>
        </w:rPr>
      </w:pPr>
      <w:r w:rsidRPr="00A823B1">
        <w:rPr>
          <w:rFonts w:ascii="Times New Roman" w:hAnsi="Times New Roman" w:cs="Times New Roman"/>
          <w:lang w:val="en-US"/>
        </w:rPr>
        <w:t>Question 1:</w:t>
      </w:r>
      <w:r>
        <w:rPr>
          <w:rFonts w:ascii="Times New Roman" w:hAnsi="Times New Roman" w:cs="Times New Roman"/>
          <w:lang w:val="en-US"/>
        </w:rPr>
        <w:t xml:space="preserve"> </w:t>
      </w:r>
      <w:r w:rsidR="006216F4">
        <w:rPr>
          <w:rFonts w:ascii="Times New Roman" w:hAnsi="Times New Roman" w:cs="Times New Roman"/>
          <w:lang w:val="en-US"/>
        </w:rPr>
        <w:t>In t</w:t>
      </w:r>
      <w:r w:rsidR="001C16C8">
        <w:rPr>
          <w:rFonts w:ascii="Times New Roman" w:hAnsi="Times New Roman" w:cs="Times New Roman"/>
          <w:lang w:val="en-US"/>
        </w:rPr>
        <w:t>he Negotiation-Production game, you and the worker will go through:</w:t>
      </w:r>
    </w:p>
    <w:p w14:paraId="48908545" w14:textId="5EE3D8A7" w:rsidR="001C16C8" w:rsidRPr="009D43E3" w:rsidRDefault="009D43E3" w:rsidP="009D43E3">
      <w:pPr>
        <w:pStyle w:val="Paragraphedeliste"/>
        <w:ind w:left="1068"/>
        <w:rPr>
          <w:rFonts w:ascii="Times New Roman" w:hAnsi="Times New Roman" w:cs="Times New Roman"/>
          <w:b/>
          <w:bCs/>
          <w:lang w:val="en-US"/>
        </w:rPr>
      </w:pPr>
      <w:r w:rsidRPr="009D43E3">
        <w:rPr>
          <w:rFonts w:ascii="Times New Roman" w:hAnsi="Times New Roman" w:cs="Times New Roman"/>
          <w:b/>
          <w:bCs/>
          <w:lang w:val="en-US"/>
        </w:rPr>
        <w:t>A negotiation stage first and then a production stage</w:t>
      </w:r>
    </w:p>
    <w:p w14:paraId="792B661E" w14:textId="4836E1E1" w:rsidR="009D43E3" w:rsidRDefault="009D43E3" w:rsidP="009D43E3">
      <w:pPr>
        <w:pStyle w:val="Paragraphedeliste"/>
        <w:ind w:left="1068"/>
        <w:rPr>
          <w:rFonts w:ascii="Times New Roman" w:hAnsi="Times New Roman" w:cs="Times New Roman"/>
          <w:lang w:val="en-US"/>
        </w:rPr>
      </w:pPr>
      <w:r>
        <w:rPr>
          <w:rFonts w:ascii="Times New Roman" w:hAnsi="Times New Roman" w:cs="Times New Roman"/>
          <w:lang w:val="en-US"/>
        </w:rPr>
        <w:t>A production stage and then a negotiation stage</w:t>
      </w:r>
    </w:p>
    <w:p w14:paraId="7C28E587" w14:textId="7F500832" w:rsidR="009D43E3" w:rsidRDefault="009D43E3" w:rsidP="009D43E3">
      <w:pPr>
        <w:pStyle w:val="Paragraphedeliste"/>
        <w:ind w:left="1068"/>
        <w:rPr>
          <w:rFonts w:ascii="Times New Roman" w:hAnsi="Times New Roman" w:cs="Times New Roman"/>
          <w:lang w:val="en-US"/>
        </w:rPr>
      </w:pPr>
      <w:r>
        <w:rPr>
          <w:rFonts w:ascii="Times New Roman" w:hAnsi="Times New Roman" w:cs="Times New Roman"/>
          <w:lang w:val="en-US"/>
        </w:rPr>
        <w:t>Two production stages and then a negotiation stage</w:t>
      </w:r>
    </w:p>
    <w:p w14:paraId="7DCB8F3D" w14:textId="726E9D1A" w:rsidR="009D43E3" w:rsidRPr="001C16C8" w:rsidRDefault="009D43E3" w:rsidP="009D43E3">
      <w:pPr>
        <w:pStyle w:val="Paragraphedeliste"/>
        <w:ind w:left="1068"/>
        <w:rPr>
          <w:rFonts w:ascii="Times New Roman" w:hAnsi="Times New Roman" w:cs="Times New Roman"/>
          <w:lang w:val="en-US"/>
        </w:rPr>
      </w:pPr>
      <w:r>
        <w:rPr>
          <w:rFonts w:ascii="Times New Roman" w:hAnsi="Times New Roman" w:cs="Times New Roman"/>
          <w:lang w:val="en-US"/>
        </w:rPr>
        <w:t>A negotiation stage only</w:t>
      </w:r>
    </w:p>
    <w:p w14:paraId="4F70E950" w14:textId="77777777" w:rsidR="00DA2490" w:rsidRDefault="00DA2490" w:rsidP="00DA2490">
      <w:pPr>
        <w:rPr>
          <w:rFonts w:ascii="Times New Roman" w:hAnsi="Times New Roman" w:cs="Times New Roman"/>
          <w:lang w:val="en-US"/>
        </w:rPr>
      </w:pPr>
    </w:p>
    <w:p w14:paraId="39B3868B" w14:textId="4D5A4115" w:rsidR="00DA2490" w:rsidRDefault="00DA2490" w:rsidP="00DA2490">
      <w:pPr>
        <w:rPr>
          <w:rFonts w:ascii="Times New Roman" w:hAnsi="Times New Roman" w:cs="Times New Roman"/>
          <w:lang w:val="en-US"/>
        </w:rPr>
      </w:pPr>
      <w:r w:rsidRPr="00B9059C">
        <w:rPr>
          <w:rFonts w:ascii="Times New Roman" w:hAnsi="Times New Roman" w:cs="Times New Roman"/>
          <w:lang w:val="en-US"/>
        </w:rPr>
        <w:t xml:space="preserve">Question </w:t>
      </w:r>
      <w:r>
        <w:rPr>
          <w:rFonts w:ascii="Times New Roman" w:hAnsi="Times New Roman" w:cs="Times New Roman"/>
          <w:lang w:val="en-US"/>
        </w:rPr>
        <w:t>2</w:t>
      </w:r>
      <w:r w:rsidRPr="00B9059C">
        <w:rPr>
          <w:rFonts w:ascii="Times New Roman" w:hAnsi="Times New Roman" w:cs="Times New Roman"/>
          <w:lang w:val="en-US"/>
        </w:rPr>
        <w:t>:</w:t>
      </w:r>
      <w:r w:rsidR="00CC0E8F">
        <w:rPr>
          <w:rFonts w:ascii="Times New Roman" w:hAnsi="Times New Roman" w:cs="Times New Roman"/>
          <w:lang w:val="en-US"/>
        </w:rPr>
        <w:t xml:space="preserve"> </w:t>
      </w:r>
      <w:r w:rsidR="002F47F9">
        <w:rPr>
          <w:rFonts w:ascii="Times New Roman" w:hAnsi="Times New Roman" w:cs="Times New Roman"/>
          <w:lang w:val="en-US"/>
        </w:rPr>
        <w:t xml:space="preserve">How many </w:t>
      </w:r>
      <w:r w:rsidR="001D69DA">
        <w:rPr>
          <w:rFonts w:ascii="Times New Roman" w:hAnsi="Times New Roman" w:cs="Times New Roman"/>
          <w:lang w:val="en-US"/>
        </w:rPr>
        <w:t>repetitions (</w:t>
      </w:r>
      <w:r w:rsidR="002F47F9">
        <w:rPr>
          <w:rFonts w:ascii="Times New Roman" w:hAnsi="Times New Roman" w:cs="Times New Roman"/>
          <w:lang w:val="en-US"/>
        </w:rPr>
        <w:t>periods</w:t>
      </w:r>
      <w:r w:rsidR="001D69DA">
        <w:rPr>
          <w:rFonts w:ascii="Times New Roman" w:hAnsi="Times New Roman" w:cs="Times New Roman"/>
          <w:lang w:val="en-US"/>
        </w:rPr>
        <w:t>)</w:t>
      </w:r>
      <w:r w:rsidR="002F47F9">
        <w:rPr>
          <w:rFonts w:ascii="Times New Roman" w:hAnsi="Times New Roman" w:cs="Times New Roman"/>
          <w:lang w:val="en-US"/>
        </w:rPr>
        <w:t xml:space="preserve"> will you play in the Negotiation-Production?</w:t>
      </w:r>
    </w:p>
    <w:p w14:paraId="3C3C3ADB" w14:textId="4E037D0F" w:rsidR="009D43E3" w:rsidRPr="009D43E3" w:rsidRDefault="009D43E3" w:rsidP="009D43E3">
      <w:pPr>
        <w:pStyle w:val="Paragraphedeliste"/>
        <w:rPr>
          <w:rFonts w:ascii="Times New Roman" w:hAnsi="Times New Roman" w:cs="Times New Roman"/>
          <w:lang w:val="en-US"/>
        </w:rPr>
      </w:pPr>
      <w:r>
        <w:rPr>
          <w:rFonts w:ascii="Times New Roman" w:hAnsi="Times New Roman" w:cs="Times New Roman"/>
          <w:lang w:val="en-US"/>
        </w:rPr>
        <w:t xml:space="preserve">1 2 </w:t>
      </w:r>
      <w:r w:rsidRPr="009D43E3">
        <w:rPr>
          <w:rFonts w:ascii="Times New Roman" w:hAnsi="Times New Roman" w:cs="Times New Roman"/>
          <w:b/>
          <w:bCs/>
          <w:lang w:val="en-US"/>
        </w:rPr>
        <w:t>3</w:t>
      </w:r>
      <w:r>
        <w:rPr>
          <w:rFonts w:ascii="Times New Roman" w:hAnsi="Times New Roman" w:cs="Times New Roman"/>
          <w:lang w:val="en-US"/>
        </w:rPr>
        <w:t xml:space="preserve"> 4</w:t>
      </w:r>
    </w:p>
    <w:p w14:paraId="708393E8" w14:textId="77777777" w:rsidR="00683A3C" w:rsidRDefault="00683A3C" w:rsidP="00DA2490">
      <w:pPr>
        <w:rPr>
          <w:rFonts w:ascii="Times New Roman" w:hAnsi="Times New Roman" w:cs="Times New Roman"/>
          <w:lang w:val="en-US"/>
        </w:rPr>
      </w:pPr>
    </w:p>
    <w:p w14:paraId="373D4C3A" w14:textId="07568283" w:rsidR="00DA2490" w:rsidRPr="00B9059C" w:rsidRDefault="00CC0E8F" w:rsidP="00DA2490">
      <w:pPr>
        <w:rPr>
          <w:rFonts w:ascii="Times New Roman" w:hAnsi="Times New Roman" w:cs="Times New Roman"/>
          <w:lang w:val="en-US"/>
        </w:rPr>
      </w:pPr>
      <w:r>
        <w:rPr>
          <w:rFonts w:ascii="Times New Roman" w:hAnsi="Times New Roman" w:cs="Times New Roman"/>
          <w:lang w:val="en-US"/>
        </w:rPr>
        <w:t xml:space="preserve">Question 3: </w:t>
      </w:r>
      <w:r w:rsidR="00DA2490" w:rsidRPr="00B9059C">
        <w:rPr>
          <w:rFonts w:ascii="Times New Roman" w:hAnsi="Times New Roman" w:cs="Times New Roman"/>
          <w:lang w:val="en-US"/>
        </w:rPr>
        <w:t xml:space="preserve">In the Negotiation Stage, how </w:t>
      </w:r>
      <w:r w:rsidR="00A46CAA">
        <w:rPr>
          <w:rFonts w:ascii="Times New Roman" w:hAnsi="Times New Roman" w:cs="Times New Roman"/>
          <w:lang w:val="en-US"/>
        </w:rPr>
        <w:t>can</w:t>
      </w:r>
      <w:r w:rsidR="00DA2490" w:rsidRPr="00B9059C">
        <w:rPr>
          <w:rFonts w:ascii="Times New Roman" w:hAnsi="Times New Roman" w:cs="Times New Roman"/>
          <w:lang w:val="en-US"/>
        </w:rPr>
        <w:t xml:space="preserve"> percentages </w:t>
      </w:r>
      <w:r w:rsidR="00A46CAA">
        <w:rPr>
          <w:rFonts w:ascii="Times New Roman" w:hAnsi="Times New Roman" w:cs="Times New Roman"/>
          <w:lang w:val="en-US"/>
        </w:rPr>
        <w:t xml:space="preserve">be </w:t>
      </w:r>
      <w:r w:rsidR="00DA2490" w:rsidRPr="00B9059C">
        <w:rPr>
          <w:rFonts w:ascii="Times New Roman" w:hAnsi="Times New Roman" w:cs="Times New Roman"/>
          <w:lang w:val="en-US"/>
        </w:rPr>
        <w:t>determined for the Production Stage?</w:t>
      </w:r>
    </w:p>
    <w:p w14:paraId="77349BE7" w14:textId="52DEE371" w:rsidR="00DA2490" w:rsidRPr="00960605" w:rsidRDefault="00DA2490" w:rsidP="00DA2490">
      <w:pPr>
        <w:rPr>
          <w:rFonts w:ascii="Times New Roman" w:hAnsi="Times New Roman" w:cs="Times New Roman"/>
          <w:lang w:val="en-US"/>
        </w:rPr>
      </w:pPr>
      <w:r w:rsidRPr="00B9059C">
        <w:rPr>
          <w:rFonts w:ascii="Times New Roman" w:hAnsi="Times New Roman" w:cs="Times New Roman"/>
          <w:lang w:val="en-US"/>
        </w:rPr>
        <w:t>The manager decides the percentages</w:t>
      </w:r>
      <w:r>
        <w:rPr>
          <w:rFonts w:ascii="Times New Roman" w:hAnsi="Times New Roman" w:cs="Times New Roman"/>
          <w:lang w:val="en-US"/>
        </w:rPr>
        <w:t xml:space="preserve"> always</w:t>
      </w:r>
      <w:r w:rsidRPr="00B9059C">
        <w:rPr>
          <w:rFonts w:ascii="Times New Roman" w:hAnsi="Times New Roman" w:cs="Times New Roman"/>
          <w:lang w:val="en-US"/>
        </w:rPr>
        <w:t>.</w:t>
      </w:r>
    </w:p>
    <w:p w14:paraId="384DDDB0" w14:textId="64DE67F3" w:rsidR="00DA2490" w:rsidRPr="00B9059C" w:rsidRDefault="000A5190" w:rsidP="00DA2490">
      <w:pPr>
        <w:rPr>
          <w:rFonts w:ascii="Times New Roman" w:hAnsi="Times New Roman" w:cs="Times New Roman"/>
          <w:lang w:val="en-US"/>
        </w:rPr>
      </w:pPr>
      <w:r>
        <w:rPr>
          <w:rFonts w:ascii="Times New Roman" w:hAnsi="Times New Roman" w:cs="Times New Roman"/>
          <w:lang w:val="en-US"/>
        </w:rPr>
        <w:t>Workers</w:t>
      </w:r>
      <w:r w:rsidR="00DA2490" w:rsidRPr="00B9059C">
        <w:rPr>
          <w:rFonts w:ascii="Times New Roman" w:hAnsi="Times New Roman" w:cs="Times New Roman"/>
          <w:lang w:val="en-US"/>
        </w:rPr>
        <w:t xml:space="preserve"> </w:t>
      </w:r>
      <w:r w:rsidR="00265047">
        <w:rPr>
          <w:rFonts w:ascii="Times New Roman" w:hAnsi="Times New Roman" w:cs="Times New Roman"/>
          <w:lang w:val="en-US"/>
        </w:rPr>
        <w:t xml:space="preserve">selects their own </w:t>
      </w:r>
      <w:r w:rsidR="00DA2490" w:rsidRPr="00B9059C">
        <w:rPr>
          <w:rFonts w:ascii="Times New Roman" w:hAnsi="Times New Roman" w:cs="Times New Roman"/>
          <w:lang w:val="en-US"/>
        </w:rPr>
        <w:t>percentages individually</w:t>
      </w:r>
      <w:r w:rsidR="00265047">
        <w:rPr>
          <w:rFonts w:ascii="Times New Roman" w:hAnsi="Times New Roman" w:cs="Times New Roman"/>
          <w:lang w:val="en-US"/>
        </w:rPr>
        <w:t xml:space="preserve"> without any agreement</w:t>
      </w:r>
      <w:r w:rsidR="00DA2490" w:rsidRPr="00B9059C">
        <w:rPr>
          <w:rFonts w:ascii="Times New Roman" w:hAnsi="Times New Roman" w:cs="Times New Roman"/>
          <w:lang w:val="en-US"/>
        </w:rPr>
        <w:t>.</w:t>
      </w:r>
    </w:p>
    <w:p w14:paraId="1E3E6AA7" w14:textId="014E6858" w:rsidR="00DA2490" w:rsidRDefault="00DA2490" w:rsidP="00DA2490">
      <w:pPr>
        <w:rPr>
          <w:rFonts w:ascii="Times New Roman" w:hAnsi="Times New Roman" w:cs="Times New Roman"/>
          <w:lang w:val="en-US"/>
        </w:rPr>
      </w:pPr>
      <w:r w:rsidRPr="00B9059C">
        <w:rPr>
          <w:rFonts w:ascii="Times New Roman" w:hAnsi="Times New Roman" w:cs="Times New Roman"/>
          <w:lang w:val="en-US"/>
        </w:rPr>
        <w:t>Percentages are predetermined and cannot be changed.</w:t>
      </w:r>
    </w:p>
    <w:p w14:paraId="5320278C" w14:textId="577CF17E" w:rsidR="000A5190" w:rsidRDefault="00265047" w:rsidP="00DA2490">
      <w:pPr>
        <w:rPr>
          <w:rFonts w:ascii="Times New Roman" w:hAnsi="Times New Roman" w:cs="Times New Roman"/>
          <w:lang w:val="en-US"/>
        </w:rPr>
      </w:pPr>
      <w:r>
        <w:rPr>
          <w:rFonts w:ascii="Times New Roman" w:hAnsi="Times New Roman" w:cs="Times New Roman"/>
          <w:lang w:val="en-US"/>
        </w:rPr>
        <w:t>If workers agree on a possible alternative, those percentages will be implemented.</w:t>
      </w:r>
    </w:p>
    <w:p w14:paraId="56534084" w14:textId="77777777" w:rsidR="00A46CAA" w:rsidRDefault="00A46CAA" w:rsidP="00DA2490">
      <w:pPr>
        <w:rPr>
          <w:rFonts w:ascii="Times New Roman" w:hAnsi="Times New Roman" w:cs="Times New Roman"/>
          <w:lang w:val="en-US"/>
        </w:rPr>
      </w:pPr>
    </w:p>
    <w:p w14:paraId="5B8E479B" w14:textId="77777777" w:rsidR="00DA2490" w:rsidRPr="00B9059C" w:rsidRDefault="00DA2490" w:rsidP="00DA2490">
      <w:pPr>
        <w:rPr>
          <w:rFonts w:ascii="Times New Roman" w:hAnsi="Times New Roman" w:cs="Times New Roman"/>
          <w:lang w:val="en-US"/>
        </w:rPr>
      </w:pPr>
    </w:p>
    <w:p w14:paraId="3B996032" w14:textId="6E89D23A" w:rsidR="00DA2490" w:rsidRPr="00B9059C" w:rsidRDefault="00DA2490" w:rsidP="00DA2490">
      <w:pPr>
        <w:rPr>
          <w:rFonts w:ascii="Times New Roman" w:hAnsi="Times New Roman" w:cs="Times New Roman"/>
          <w:lang w:val="en-US"/>
        </w:rPr>
      </w:pPr>
      <w:r w:rsidRPr="00FC1280">
        <w:rPr>
          <w:rFonts w:ascii="Times New Roman" w:hAnsi="Times New Roman" w:cs="Times New Roman"/>
          <w:u w:val="single"/>
          <w:lang w:val="en-US"/>
        </w:rPr>
        <w:t xml:space="preserve">Question </w:t>
      </w:r>
      <w:r w:rsidR="00CC0E8F">
        <w:rPr>
          <w:rFonts w:ascii="Times New Roman" w:hAnsi="Times New Roman" w:cs="Times New Roman"/>
          <w:u w:val="single"/>
          <w:lang w:val="en-US"/>
        </w:rPr>
        <w:t>4</w:t>
      </w:r>
      <w:r w:rsidRPr="00FC1280">
        <w:rPr>
          <w:rFonts w:ascii="Times New Roman" w:hAnsi="Times New Roman" w:cs="Times New Roman"/>
          <w:u w:val="single"/>
          <w:lang w:val="en-US"/>
        </w:rPr>
        <w:t>:</w:t>
      </w:r>
      <w:r w:rsidR="00CC0E8F">
        <w:rPr>
          <w:rFonts w:ascii="Times New Roman" w:hAnsi="Times New Roman" w:cs="Times New Roman"/>
          <w:u w:val="single"/>
          <w:lang w:val="en-US"/>
        </w:rPr>
        <w:t xml:space="preserve"> </w:t>
      </w:r>
      <w:r w:rsidRPr="00B9059C">
        <w:rPr>
          <w:rFonts w:ascii="Times New Roman" w:hAnsi="Times New Roman" w:cs="Times New Roman"/>
          <w:lang w:val="en-US"/>
        </w:rPr>
        <w:t>What happens if you and your group member do not reach an agreement during the Negotiation Stage?</w:t>
      </w:r>
    </w:p>
    <w:p w14:paraId="060C3F80" w14:textId="659D84AE" w:rsidR="00DA2490" w:rsidRPr="00B9059C" w:rsidRDefault="00DA2490" w:rsidP="00DA2490">
      <w:pPr>
        <w:rPr>
          <w:rFonts w:ascii="Times New Roman" w:hAnsi="Times New Roman" w:cs="Times New Roman"/>
          <w:lang w:val="en-US"/>
        </w:rPr>
      </w:pPr>
      <w:r w:rsidRPr="00B9059C">
        <w:rPr>
          <w:rFonts w:ascii="Times New Roman" w:hAnsi="Times New Roman" w:cs="Times New Roman"/>
          <w:lang w:val="en-US"/>
        </w:rPr>
        <w:t>The percentages will be predetermined by</w:t>
      </w:r>
      <w:r w:rsidR="009D43E3">
        <w:rPr>
          <w:rFonts w:ascii="Times New Roman" w:hAnsi="Times New Roman" w:cs="Times New Roman"/>
          <w:lang w:val="en-US"/>
        </w:rPr>
        <w:t xml:space="preserve"> an algorithm</w:t>
      </w:r>
      <w:r w:rsidR="001D69DA">
        <w:rPr>
          <w:rFonts w:ascii="Times New Roman" w:hAnsi="Times New Roman" w:cs="Times New Roman"/>
          <w:lang w:val="en-US"/>
        </w:rPr>
        <w:t xml:space="preserve"> that mimics managers decisions</w:t>
      </w:r>
      <w:r w:rsidRPr="00B9059C">
        <w:rPr>
          <w:rFonts w:ascii="Times New Roman" w:hAnsi="Times New Roman" w:cs="Times New Roman"/>
          <w:lang w:val="en-US"/>
        </w:rPr>
        <w:t>.</w:t>
      </w:r>
      <w:r w:rsidR="001D69DA">
        <w:rPr>
          <w:rFonts w:ascii="Times New Roman" w:hAnsi="Times New Roman" w:cs="Times New Roman"/>
          <w:lang w:val="en-US"/>
        </w:rPr>
        <w:t xml:space="preserve"> {if algo treatment = correct}</w:t>
      </w:r>
    </w:p>
    <w:p w14:paraId="1EECC31B" w14:textId="1A84A0ED" w:rsidR="00DA2490" w:rsidRPr="00B9059C" w:rsidRDefault="00DA2490" w:rsidP="00DA2490">
      <w:pPr>
        <w:rPr>
          <w:rFonts w:ascii="Times New Roman" w:hAnsi="Times New Roman" w:cs="Times New Roman"/>
          <w:lang w:val="en-US"/>
        </w:rPr>
      </w:pPr>
      <w:r w:rsidRPr="00B9059C">
        <w:rPr>
          <w:rFonts w:ascii="Times New Roman" w:hAnsi="Times New Roman" w:cs="Times New Roman"/>
          <w:lang w:val="en-US"/>
        </w:rPr>
        <w:t>The manager will decide the percentages.</w:t>
      </w:r>
      <w:r w:rsidR="001D69DA">
        <w:rPr>
          <w:rFonts w:ascii="Times New Roman" w:hAnsi="Times New Roman" w:cs="Times New Roman"/>
          <w:lang w:val="en-US"/>
        </w:rPr>
        <w:t xml:space="preserve"> {if manager treatment = correct}</w:t>
      </w:r>
    </w:p>
    <w:p w14:paraId="7C059FB9" w14:textId="74748BAE" w:rsidR="00DA2490" w:rsidRPr="00B9059C" w:rsidRDefault="00DA2490" w:rsidP="00DA2490">
      <w:pPr>
        <w:rPr>
          <w:rFonts w:ascii="Times New Roman" w:hAnsi="Times New Roman" w:cs="Times New Roman"/>
          <w:lang w:val="en-US"/>
        </w:rPr>
      </w:pPr>
      <w:r w:rsidRPr="00B9059C">
        <w:rPr>
          <w:rFonts w:ascii="Times New Roman" w:hAnsi="Times New Roman" w:cs="Times New Roman"/>
          <w:lang w:val="en-US"/>
        </w:rPr>
        <w:t>Both workers will be expelled from the experiment.</w:t>
      </w:r>
    </w:p>
    <w:p w14:paraId="7ECD6FE5" w14:textId="29064431" w:rsidR="00DA2490" w:rsidRPr="00B9059C" w:rsidRDefault="00DA2490" w:rsidP="00DA2490">
      <w:pPr>
        <w:rPr>
          <w:rFonts w:ascii="Times New Roman" w:hAnsi="Times New Roman" w:cs="Times New Roman"/>
          <w:lang w:val="en-US"/>
        </w:rPr>
      </w:pPr>
      <w:r w:rsidRPr="00B9059C">
        <w:rPr>
          <w:rFonts w:ascii="Times New Roman" w:hAnsi="Times New Roman" w:cs="Times New Roman"/>
          <w:lang w:val="en-US"/>
        </w:rPr>
        <w:t>Participants will have to restart the negotiation.</w:t>
      </w:r>
    </w:p>
    <w:p w14:paraId="2A4A8F6A" w14:textId="77777777" w:rsidR="00DA2490" w:rsidRPr="00B9059C" w:rsidRDefault="00DA2490" w:rsidP="00DA2490">
      <w:pPr>
        <w:rPr>
          <w:rFonts w:ascii="Times New Roman" w:hAnsi="Times New Roman" w:cs="Times New Roman"/>
          <w:lang w:val="en-US"/>
        </w:rPr>
      </w:pPr>
    </w:p>
    <w:p w14:paraId="29283FA9" w14:textId="02E783F8" w:rsidR="00DA2490" w:rsidRPr="00265047" w:rsidRDefault="00DA2490" w:rsidP="00DA2490">
      <w:pPr>
        <w:rPr>
          <w:rFonts w:ascii="Times New Roman" w:hAnsi="Times New Roman" w:cs="Times New Roman"/>
          <w:highlight w:val="yellow"/>
          <w:lang w:val="en-US"/>
        </w:rPr>
      </w:pPr>
      <w:commentRangeStart w:id="67"/>
      <w:r w:rsidRPr="00265047">
        <w:rPr>
          <w:rFonts w:ascii="Times New Roman" w:hAnsi="Times New Roman" w:cs="Times New Roman"/>
          <w:highlight w:val="yellow"/>
          <w:lang w:val="en-US"/>
        </w:rPr>
        <w:t xml:space="preserve">Question </w:t>
      </w:r>
      <w:commentRangeEnd w:id="67"/>
      <w:r w:rsidR="00265047">
        <w:rPr>
          <w:rStyle w:val="Marquedecommentaire"/>
        </w:rPr>
        <w:commentReference w:id="67"/>
      </w:r>
      <w:r w:rsidR="00265047" w:rsidRPr="00265047">
        <w:rPr>
          <w:rFonts w:ascii="Times New Roman" w:hAnsi="Times New Roman" w:cs="Times New Roman"/>
          <w:highlight w:val="yellow"/>
          <w:lang w:val="en-US"/>
        </w:rPr>
        <w:t>5</w:t>
      </w:r>
      <w:r w:rsidRPr="00265047">
        <w:rPr>
          <w:rFonts w:ascii="Times New Roman" w:hAnsi="Times New Roman" w:cs="Times New Roman"/>
          <w:highlight w:val="yellow"/>
          <w:lang w:val="en-US"/>
        </w:rPr>
        <w:t>:</w:t>
      </w:r>
      <w:r w:rsidR="00CC0E8F" w:rsidRPr="00265047">
        <w:rPr>
          <w:rFonts w:ascii="Times New Roman" w:hAnsi="Times New Roman" w:cs="Times New Roman"/>
          <w:highlight w:val="yellow"/>
          <w:lang w:val="en-US"/>
        </w:rPr>
        <w:t xml:space="preserve"> </w:t>
      </w:r>
      <w:r w:rsidRPr="00265047">
        <w:rPr>
          <w:rFonts w:ascii="Times New Roman" w:hAnsi="Times New Roman" w:cs="Times New Roman"/>
          <w:highlight w:val="yellow"/>
          <w:lang w:val="en-US"/>
        </w:rPr>
        <w:t>What is considered as an agreement in the Negotiation Stage?</w:t>
      </w:r>
    </w:p>
    <w:p w14:paraId="081F0AB1" w14:textId="77777777" w:rsidR="00DA2490" w:rsidRPr="00265047" w:rsidRDefault="00DA2490" w:rsidP="00DA2490">
      <w:pPr>
        <w:pStyle w:val="Paragraphedeliste"/>
        <w:numPr>
          <w:ilvl w:val="0"/>
          <w:numId w:val="4"/>
        </w:numPr>
        <w:rPr>
          <w:rFonts w:ascii="Times New Roman" w:hAnsi="Times New Roman" w:cs="Times New Roman"/>
          <w:highlight w:val="yellow"/>
          <w:lang w:val="en-US"/>
        </w:rPr>
      </w:pPr>
      <w:r w:rsidRPr="00265047">
        <w:rPr>
          <w:rFonts w:ascii="Times New Roman" w:hAnsi="Times New Roman" w:cs="Times New Roman"/>
          <w:highlight w:val="yellow"/>
          <w:lang w:val="en-US"/>
        </w:rPr>
        <w:t>That you and your group member decide the same alternative for all tasks</w:t>
      </w:r>
    </w:p>
    <w:p w14:paraId="29E9E90A" w14:textId="77777777" w:rsidR="00DA2490" w:rsidRPr="00265047" w:rsidRDefault="00DA2490" w:rsidP="00DA2490">
      <w:pPr>
        <w:pStyle w:val="Paragraphedeliste"/>
        <w:numPr>
          <w:ilvl w:val="0"/>
          <w:numId w:val="4"/>
        </w:numPr>
        <w:rPr>
          <w:rFonts w:ascii="Times New Roman" w:hAnsi="Times New Roman" w:cs="Times New Roman"/>
          <w:highlight w:val="yellow"/>
          <w:lang w:val="en-US"/>
        </w:rPr>
      </w:pPr>
      <w:r w:rsidRPr="00265047">
        <w:rPr>
          <w:rFonts w:ascii="Times New Roman" w:hAnsi="Times New Roman" w:cs="Times New Roman"/>
          <w:highlight w:val="yellow"/>
          <w:lang w:val="en-US"/>
        </w:rPr>
        <w:t>That you and your group member decide the same percentage for all tasks</w:t>
      </w:r>
    </w:p>
    <w:p w14:paraId="0D9DFC14" w14:textId="77777777" w:rsidR="00DA2490" w:rsidRPr="00265047" w:rsidRDefault="00DA2490" w:rsidP="00DA2490">
      <w:pPr>
        <w:pStyle w:val="Paragraphedeliste"/>
        <w:numPr>
          <w:ilvl w:val="0"/>
          <w:numId w:val="4"/>
        </w:numPr>
        <w:rPr>
          <w:rFonts w:ascii="Times New Roman" w:hAnsi="Times New Roman" w:cs="Times New Roman"/>
          <w:highlight w:val="yellow"/>
          <w:lang w:val="en-US"/>
        </w:rPr>
      </w:pPr>
      <w:r w:rsidRPr="00265047">
        <w:rPr>
          <w:rFonts w:ascii="Times New Roman" w:hAnsi="Times New Roman" w:cs="Times New Roman"/>
          <w:highlight w:val="yellow"/>
          <w:lang w:val="en-US"/>
        </w:rPr>
        <w:t xml:space="preserve">That you and your group member agree on the same </w:t>
      </w:r>
      <w:commentRangeStart w:id="68"/>
      <w:r w:rsidRPr="00265047">
        <w:rPr>
          <w:rFonts w:ascii="Times New Roman" w:hAnsi="Times New Roman" w:cs="Times New Roman"/>
          <w:highlight w:val="yellow"/>
          <w:lang w:val="en-US"/>
        </w:rPr>
        <w:t>alternative</w:t>
      </w:r>
      <w:commentRangeEnd w:id="68"/>
      <w:r w:rsidRPr="00265047">
        <w:rPr>
          <w:rStyle w:val="Marquedecommentaire"/>
          <w:highlight w:val="yellow"/>
        </w:rPr>
        <w:commentReference w:id="68"/>
      </w:r>
      <w:r w:rsidRPr="00265047">
        <w:rPr>
          <w:rFonts w:ascii="Times New Roman" w:hAnsi="Times New Roman" w:cs="Times New Roman"/>
          <w:highlight w:val="yellow"/>
          <w:lang w:val="en-US"/>
        </w:rPr>
        <w:t xml:space="preserve"> in at least one task</w:t>
      </w:r>
    </w:p>
    <w:p w14:paraId="6957A6FF" w14:textId="2F0A09C9" w:rsidR="00DA2490" w:rsidRPr="00CC0E8F" w:rsidRDefault="00DA2490" w:rsidP="001F57DA">
      <w:pPr>
        <w:pStyle w:val="Paragraphedeliste"/>
        <w:numPr>
          <w:ilvl w:val="0"/>
          <w:numId w:val="4"/>
        </w:numPr>
        <w:rPr>
          <w:rFonts w:ascii="Times New Roman" w:hAnsi="Times New Roman" w:cs="Times New Roman"/>
          <w:lang w:val="en-US"/>
        </w:rPr>
      </w:pPr>
      <w:r w:rsidRPr="00265047">
        <w:rPr>
          <w:rFonts w:ascii="Times New Roman" w:hAnsi="Times New Roman" w:cs="Times New Roman"/>
          <w:highlight w:val="yellow"/>
          <w:lang w:val="en-US"/>
        </w:rPr>
        <w:t>That the manager will decide for you and your group member.</w:t>
      </w:r>
    </w:p>
    <w:p w14:paraId="398D8AD0" w14:textId="77777777" w:rsidR="00136BF6" w:rsidRDefault="00136BF6">
      <w:pPr>
        <w:rPr>
          <w:rFonts w:ascii="Times New Roman" w:hAnsi="Times New Roman" w:cs="Times New Roman"/>
          <w:u w:val="single"/>
          <w:lang w:val="en-US"/>
        </w:rPr>
      </w:pPr>
      <w:r>
        <w:rPr>
          <w:rFonts w:ascii="Times New Roman" w:hAnsi="Times New Roman" w:cs="Times New Roman"/>
          <w:u w:val="single"/>
          <w:lang w:val="en-US"/>
        </w:rPr>
        <w:br w:type="page"/>
      </w:r>
    </w:p>
    <w:p w14:paraId="5FDB207B" w14:textId="0E28428B"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lastRenderedPageBreak/>
        <w:t xml:space="preserve">Screen </w:t>
      </w:r>
      <w:r>
        <w:rPr>
          <w:rFonts w:ascii="Times New Roman" w:hAnsi="Times New Roman" w:cs="Times New Roman"/>
          <w:u w:val="single"/>
          <w:lang w:val="en-US"/>
        </w:rPr>
        <w:t>1</w:t>
      </w:r>
      <w:r w:rsidR="00831526">
        <w:rPr>
          <w:rFonts w:ascii="Times New Roman" w:hAnsi="Times New Roman" w:cs="Times New Roman"/>
          <w:u w:val="single"/>
          <w:lang w:val="en-US"/>
        </w:rPr>
        <w:t>2</w:t>
      </w:r>
      <w:r>
        <w:rPr>
          <w:rFonts w:ascii="Times New Roman" w:hAnsi="Times New Roman" w:cs="Times New Roman"/>
          <w:u w:val="single"/>
          <w:lang w:val="en-US"/>
        </w:rPr>
        <w:t>:</w:t>
      </w:r>
    </w:p>
    <w:p w14:paraId="390BD907" w14:textId="794168B9"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Include some comprehension questions here.</w:t>
      </w:r>
    </w:p>
    <w:p w14:paraId="2A455FAE" w14:textId="45748AAD" w:rsidR="00F23417" w:rsidRDefault="00742239" w:rsidP="001F57DA">
      <w:pPr>
        <w:rPr>
          <w:rFonts w:ascii="Times New Roman" w:hAnsi="Times New Roman" w:cs="Times New Roman"/>
          <w:u w:val="single"/>
          <w:lang w:val="en-US"/>
        </w:rPr>
      </w:pPr>
      <w:r w:rsidRPr="00742239">
        <w:rPr>
          <w:rFonts w:ascii="Times New Roman" w:hAnsi="Times New Roman" w:cs="Times New Roman"/>
          <w:highlight w:val="green"/>
          <w:u w:val="single"/>
          <w:lang w:val="en-US"/>
        </w:rPr>
        <w:t>Andrea: need to define new questions here.</w:t>
      </w:r>
    </w:p>
    <w:p w14:paraId="440AC615" w14:textId="77777777" w:rsidR="00F00395" w:rsidRDefault="00F00395" w:rsidP="001F57DA">
      <w:pPr>
        <w:rPr>
          <w:rFonts w:ascii="Times New Roman" w:hAnsi="Times New Roman" w:cs="Times New Roman"/>
          <w:u w:val="single"/>
          <w:lang w:val="en-US"/>
        </w:rPr>
      </w:pPr>
    </w:p>
    <w:p w14:paraId="0D45EE69" w14:textId="6638C0B2"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t xml:space="preserve">Screen </w:t>
      </w:r>
      <w:r>
        <w:rPr>
          <w:rFonts w:ascii="Times New Roman" w:hAnsi="Times New Roman" w:cs="Times New Roman"/>
          <w:u w:val="single"/>
          <w:lang w:val="en-US"/>
        </w:rPr>
        <w:t>1</w:t>
      </w:r>
      <w:r w:rsidR="00831526">
        <w:rPr>
          <w:rFonts w:ascii="Times New Roman" w:hAnsi="Times New Roman" w:cs="Times New Roman"/>
          <w:u w:val="single"/>
          <w:lang w:val="en-US"/>
        </w:rPr>
        <w:t>3</w:t>
      </w:r>
      <w:r>
        <w:rPr>
          <w:rFonts w:ascii="Times New Roman" w:hAnsi="Times New Roman" w:cs="Times New Roman"/>
          <w:u w:val="single"/>
          <w:lang w:val="en-US"/>
        </w:rPr>
        <w:t>:</w:t>
      </w:r>
    </w:p>
    <w:p w14:paraId="33D65AF4" w14:textId="7B162EC5"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This is the first round of the negotiation-production game.</w:t>
      </w:r>
    </w:p>
    <w:p w14:paraId="6BE21C4B" w14:textId="77777777" w:rsidR="00F23417" w:rsidRDefault="00F23417" w:rsidP="001F57DA">
      <w:pPr>
        <w:rPr>
          <w:rFonts w:ascii="Times New Roman" w:hAnsi="Times New Roman" w:cs="Times New Roman"/>
          <w:u w:val="single"/>
          <w:lang w:val="en-US"/>
        </w:rPr>
      </w:pPr>
    </w:p>
    <w:p w14:paraId="57635E1D" w14:textId="7E1E4FA3"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t xml:space="preserve">Screen </w:t>
      </w:r>
      <w:r>
        <w:rPr>
          <w:rFonts w:ascii="Times New Roman" w:hAnsi="Times New Roman" w:cs="Times New Roman"/>
          <w:u w:val="single"/>
          <w:lang w:val="en-US"/>
        </w:rPr>
        <w:t>1</w:t>
      </w:r>
      <w:r w:rsidR="00831526">
        <w:rPr>
          <w:rFonts w:ascii="Times New Roman" w:hAnsi="Times New Roman" w:cs="Times New Roman"/>
          <w:u w:val="single"/>
          <w:lang w:val="en-US"/>
        </w:rPr>
        <w:t>4</w:t>
      </w:r>
      <w:r>
        <w:rPr>
          <w:rFonts w:ascii="Times New Roman" w:hAnsi="Times New Roman" w:cs="Times New Roman"/>
          <w:u w:val="single"/>
          <w:lang w:val="en-US"/>
        </w:rPr>
        <w:t>:</w:t>
      </w:r>
    </w:p>
    <w:p w14:paraId="0AB16753" w14:textId="2165E383"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Negotiation task</w:t>
      </w:r>
    </w:p>
    <w:p w14:paraId="1EF4C4E5" w14:textId="77777777" w:rsidR="00137453" w:rsidRDefault="00137453" w:rsidP="001F57DA">
      <w:pPr>
        <w:rPr>
          <w:rFonts w:ascii="Times New Roman" w:hAnsi="Times New Roman" w:cs="Times New Roman"/>
          <w:u w:val="single"/>
          <w:lang w:val="en-US"/>
        </w:rPr>
      </w:pPr>
    </w:p>
    <w:p w14:paraId="4D3F595C" w14:textId="60EA8697" w:rsidR="00BF0378" w:rsidRDefault="00BF0378" w:rsidP="001F57DA">
      <w:pPr>
        <w:rPr>
          <w:rFonts w:ascii="Times New Roman" w:hAnsi="Times New Roman" w:cs="Times New Roman"/>
          <w:u w:val="single"/>
          <w:lang w:val="en-US"/>
        </w:rPr>
      </w:pPr>
      <w:r>
        <w:rPr>
          <w:rFonts w:ascii="Times New Roman" w:hAnsi="Times New Roman" w:cs="Times New Roman"/>
          <w:u w:val="single"/>
          <w:lang w:val="en-US"/>
        </w:rPr>
        <w:t>Screen 15:</w:t>
      </w:r>
    </w:p>
    <w:p w14:paraId="5A62C3BB" w14:textId="2FB0E71A" w:rsidR="00BF0378" w:rsidRDefault="00BF0378" w:rsidP="001F57DA">
      <w:pPr>
        <w:rPr>
          <w:rFonts w:ascii="Times New Roman" w:hAnsi="Times New Roman" w:cs="Times New Roman"/>
          <w:u w:val="single"/>
          <w:lang w:val="en-US"/>
        </w:rPr>
      </w:pPr>
      <w:r>
        <w:rPr>
          <w:rFonts w:ascii="Times New Roman" w:hAnsi="Times New Roman" w:cs="Times New Roman"/>
          <w:u w:val="single"/>
          <w:lang w:val="en-US"/>
        </w:rPr>
        <w:t>Emotion questionnaire?</w:t>
      </w:r>
    </w:p>
    <w:p w14:paraId="4E7F4C27" w14:textId="77777777" w:rsidR="00BF0378" w:rsidRDefault="00BF0378" w:rsidP="001F57DA">
      <w:pPr>
        <w:rPr>
          <w:rFonts w:ascii="Times New Roman" w:hAnsi="Times New Roman" w:cs="Times New Roman"/>
          <w:u w:val="single"/>
          <w:lang w:val="en-US"/>
        </w:rPr>
      </w:pPr>
    </w:p>
    <w:p w14:paraId="277BF5C3" w14:textId="095DC860"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Screen 1</w:t>
      </w:r>
      <w:r w:rsidR="00BF0378">
        <w:rPr>
          <w:rFonts w:ascii="Times New Roman" w:hAnsi="Times New Roman" w:cs="Times New Roman"/>
          <w:u w:val="single"/>
          <w:lang w:val="en-US"/>
        </w:rPr>
        <w:t>6</w:t>
      </w:r>
      <w:r>
        <w:rPr>
          <w:rFonts w:ascii="Times New Roman" w:hAnsi="Times New Roman" w:cs="Times New Roman"/>
          <w:u w:val="single"/>
          <w:lang w:val="en-US"/>
        </w:rPr>
        <w:t>:</w:t>
      </w:r>
    </w:p>
    <w:p w14:paraId="7E2F6F6D" w14:textId="7AEE8BE8"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Production task</w:t>
      </w:r>
    </w:p>
    <w:p w14:paraId="1826208C" w14:textId="77777777" w:rsidR="008C5EC5" w:rsidRDefault="008C5EC5" w:rsidP="001F57DA">
      <w:pPr>
        <w:rPr>
          <w:rFonts w:ascii="Times New Roman" w:hAnsi="Times New Roman" w:cs="Times New Roman"/>
          <w:u w:val="single"/>
          <w:lang w:val="en-US"/>
        </w:rPr>
      </w:pPr>
    </w:p>
    <w:p w14:paraId="15E60EEC" w14:textId="487C747F" w:rsidR="001F57DA" w:rsidRDefault="001F57DA" w:rsidP="001F57DA">
      <w:pPr>
        <w:rPr>
          <w:rFonts w:ascii="Times New Roman" w:hAnsi="Times New Roman" w:cs="Times New Roman"/>
          <w:u w:val="single"/>
          <w:lang w:val="en-US"/>
        </w:rPr>
      </w:pPr>
      <w:r w:rsidRPr="00AB2507">
        <w:rPr>
          <w:rFonts w:ascii="Times New Roman" w:hAnsi="Times New Roman" w:cs="Times New Roman"/>
          <w:highlight w:val="green"/>
          <w:u w:val="single"/>
          <w:lang w:val="en-US"/>
        </w:rPr>
        <w:t>Then repeat screens 1</w:t>
      </w:r>
      <w:r w:rsidR="00831526" w:rsidRPr="00AB2507">
        <w:rPr>
          <w:rFonts w:ascii="Times New Roman" w:hAnsi="Times New Roman" w:cs="Times New Roman"/>
          <w:highlight w:val="green"/>
          <w:u w:val="single"/>
          <w:lang w:val="en-US"/>
        </w:rPr>
        <w:t>3</w:t>
      </w:r>
      <w:r w:rsidRPr="00AB2507">
        <w:rPr>
          <w:rFonts w:ascii="Times New Roman" w:hAnsi="Times New Roman" w:cs="Times New Roman"/>
          <w:highlight w:val="green"/>
          <w:u w:val="single"/>
          <w:lang w:val="en-US"/>
        </w:rPr>
        <w:t xml:space="preserve"> to 1</w:t>
      </w:r>
      <w:r w:rsidR="00BF0378">
        <w:rPr>
          <w:rFonts w:ascii="Times New Roman" w:hAnsi="Times New Roman" w:cs="Times New Roman"/>
          <w:highlight w:val="green"/>
          <w:u w:val="single"/>
          <w:lang w:val="en-US"/>
        </w:rPr>
        <w:t>6</w:t>
      </w:r>
      <w:r w:rsidRPr="00AB2507">
        <w:rPr>
          <w:rFonts w:ascii="Times New Roman" w:hAnsi="Times New Roman" w:cs="Times New Roman"/>
          <w:highlight w:val="green"/>
          <w:u w:val="single"/>
          <w:lang w:val="en-US"/>
        </w:rPr>
        <w:t xml:space="preserve"> twice</w:t>
      </w:r>
      <w:r w:rsidR="00831526" w:rsidRPr="00AB2507">
        <w:rPr>
          <w:rFonts w:ascii="Times New Roman" w:hAnsi="Times New Roman" w:cs="Times New Roman"/>
          <w:highlight w:val="green"/>
          <w:u w:val="single"/>
          <w:lang w:val="en-US"/>
        </w:rPr>
        <w:t xml:space="preserve">, for </w:t>
      </w:r>
      <w:r w:rsidRPr="00AB2507">
        <w:rPr>
          <w:rFonts w:ascii="Times New Roman" w:hAnsi="Times New Roman" w:cs="Times New Roman"/>
          <w:highlight w:val="green"/>
          <w:u w:val="single"/>
          <w:lang w:val="en-US"/>
        </w:rPr>
        <w:t>rounds 2 and 3.</w:t>
      </w:r>
    </w:p>
    <w:p w14:paraId="24C687CC" w14:textId="77777777" w:rsidR="00831526" w:rsidRDefault="00831526" w:rsidP="001F57DA">
      <w:pPr>
        <w:rPr>
          <w:rFonts w:ascii="Times New Roman" w:hAnsi="Times New Roman" w:cs="Times New Roman"/>
          <w:u w:val="single"/>
          <w:lang w:val="en-US"/>
        </w:rPr>
      </w:pPr>
    </w:p>
    <w:p w14:paraId="0370880C" w14:textId="4CA533AD" w:rsidR="001F57DA" w:rsidRDefault="001F57DA" w:rsidP="001F57DA">
      <w:pPr>
        <w:rPr>
          <w:rFonts w:ascii="Times New Roman" w:hAnsi="Times New Roman" w:cs="Times New Roman"/>
          <w:u w:val="single"/>
          <w:lang w:val="en-US"/>
        </w:rPr>
      </w:pPr>
      <w:r w:rsidRPr="00E419E9">
        <w:rPr>
          <w:rFonts w:ascii="Times New Roman" w:hAnsi="Times New Roman" w:cs="Times New Roman"/>
          <w:u w:val="single"/>
          <w:lang w:val="en-US"/>
        </w:rPr>
        <w:t xml:space="preserve">Screen </w:t>
      </w:r>
      <w:r w:rsidR="0001797A">
        <w:rPr>
          <w:rFonts w:ascii="Times New Roman" w:hAnsi="Times New Roman" w:cs="Times New Roman"/>
          <w:u w:val="single"/>
          <w:lang w:val="en-US"/>
        </w:rPr>
        <w:t>2</w:t>
      </w:r>
      <w:r w:rsidR="00AA515E">
        <w:rPr>
          <w:rFonts w:ascii="Times New Roman" w:hAnsi="Times New Roman" w:cs="Times New Roman"/>
          <w:u w:val="single"/>
          <w:lang w:val="en-US"/>
        </w:rPr>
        <w:t>5</w:t>
      </w:r>
      <w:r>
        <w:rPr>
          <w:rFonts w:ascii="Times New Roman" w:hAnsi="Times New Roman" w:cs="Times New Roman"/>
          <w:u w:val="single"/>
          <w:lang w:val="en-US"/>
        </w:rPr>
        <w:t>:</w:t>
      </w:r>
    </w:p>
    <w:p w14:paraId="40E2122C" w14:textId="2112F533"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PART III</w:t>
      </w:r>
    </w:p>
    <w:p w14:paraId="6FB6B2CB" w14:textId="213D76BA" w:rsidR="001F57DA" w:rsidRDefault="001F57DA" w:rsidP="001F57DA">
      <w:pPr>
        <w:rPr>
          <w:rFonts w:ascii="Times New Roman" w:hAnsi="Times New Roman" w:cs="Times New Roman"/>
          <w:u w:val="single"/>
          <w:lang w:val="en-US"/>
        </w:rPr>
      </w:pPr>
      <w:r>
        <w:rPr>
          <w:rFonts w:ascii="Times New Roman" w:hAnsi="Times New Roman" w:cs="Times New Roman"/>
          <w:u w:val="single"/>
          <w:lang w:val="en-US"/>
        </w:rPr>
        <w:t>In this part you will be asked to answer some socio demographic questions and tests.</w:t>
      </w:r>
    </w:p>
    <w:p w14:paraId="0CC8686E" w14:textId="4538405C" w:rsidR="000944C7" w:rsidRPr="00400591" w:rsidRDefault="001F57DA" w:rsidP="000944C7">
      <w:pPr>
        <w:rPr>
          <w:rFonts w:ascii="Times New Roman" w:hAnsi="Times New Roman" w:cs="Times New Roman"/>
          <w:u w:val="single"/>
          <w:lang w:val="en-US"/>
        </w:rPr>
      </w:pPr>
      <w:r>
        <w:rPr>
          <w:rFonts w:ascii="Times New Roman" w:hAnsi="Times New Roman" w:cs="Times New Roman"/>
          <w:u w:val="single"/>
          <w:lang w:val="en-US"/>
        </w:rPr>
        <w:t>…</w:t>
      </w:r>
    </w:p>
    <w:p w14:paraId="2CA9E524" w14:textId="77777777" w:rsidR="000944C7" w:rsidRPr="00E97AE8" w:rsidRDefault="000944C7" w:rsidP="005140EB">
      <w:pPr>
        <w:rPr>
          <w:rFonts w:ascii="Times New Roman" w:hAnsi="Times New Roman" w:cs="Times New Roman"/>
          <w:b/>
          <w:bCs/>
          <w:lang w:val="en-US"/>
        </w:rPr>
      </w:pPr>
    </w:p>
    <w:sectPr w:rsidR="000944C7" w:rsidRPr="00E97AE8" w:rsidSect="004F7F7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rcedes Ines Fevre Obarrio" w:date="2023-10-31T18:27:00Z" w:initials="MIFO">
    <w:p w14:paraId="3AA746E0" w14:textId="77777777" w:rsidR="00584858" w:rsidRDefault="00584858" w:rsidP="002651FB">
      <w:pPr>
        <w:pStyle w:val="Commentaire"/>
      </w:pPr>
      <w:r>
        <w:rPr>
          <w:rStyle w:val="Marquedecommentaire"/>
        </w:rPr>
        <w:annotationRef/>
      </w:r>
      <w:r>
        <w:rPr>
          <w:lang w:val="es-ES"/>
        </w:rPr>
        <w:t>No explanation of the length of the experiment?</w:t>
      </w:r>
    </w:p>
  </w:comment>
  <w:comment w:id="1" w:author="Mercedes Ines Fevre Obarrio" w:date="2023-10-31T18:28:00Z" w:initials="MIFO">
    <w:p w14:paraId="5B20B8BF" w14:textId="77777777" w:rsidR="00FA0E40" w:rsidRDefault="00FA0E40" w:rsidP="007B41C3">
      <w:pPr>
        <w:pStyle w:val="Commentaire"/>
      </w:pPr>
      <w:r>
        <w:rPr>
          <w:rStyle w:val="Marquedecommentaire"/>
        </w:rPr>
        <w:annotationRef/>
      </w:r>
      <w:r>
        <w:rPr>
          <w:lang w:val="es-ES"/>
        </w:rPr>
        <w:t>Should we explain what each part consist of and that that they will be paid at the end (following ….)</w:t>
      </w:r>
    </w:p>
  </w:comment>
  <w:comment w:id="2" w:author="Mercedes Ines Fevre Obarrio" w:date="2023-10-31T18:00:00Z" w:initials="MIFO">
    <w:p w14:paraId="30698749" w14:textId="0E4F42AA" w:rsidR="00826950" w:rsidRDefault="00826950" w:rsidP="00D27A1E">
      <w:pPr>
        <w:pStyle w:val="Commentaire"/>
      </w:pPr>
      <w:r>
        <w:rPr>
          <w:rStyle w:val="Marquedecommentaire"/>
        </w:rPr>
        <w:annotationRef/>
      </w:r>
      <w:r>
        <w:rPr>
          <w:lang w:val="es-ES"/>
        </w:rPr>
        <w:t>I would delete "some"</w:t>
      </w:r>
    </w:p>
  </w:comment>
  <w:comment w:id="3" w:author="Mercedes Ines Fevre Obarrio" w:date="2023-10-31T18:01:00Z" w:initials="MIFO">
    <w:p w14:paraId="2FBA3DB0" w14:textId="77777777" w:rsidR="00826950" w:rsidRDefault="00826950" w:rsidP="005036D9">
      <w:pPr>
        <w:pStyle w:val="Commentaire"/>
      </w:pPr>
      <w:r>
        <w:rPr>
          <w:rStyle w:val="Marquedecommentaire"/>
        </w:rPr>
        <w:annotationRef/>
      </w:r>
      <w:r>
        <w:rPr>
          <w:lang w:val="es-ES"/>
        </w:rPr>
        <w:t>Does this mean that earning will be cumulative, including the PGG of part 1?</w:t>
      </w:r>
    </w:p>
  </w:comment>
  <w:comment w:id="4" w:author="Mercedes Ines Fevre Obarrio" w:date="2023-10-31T18:02:00Z" w:initials="MIFO">
    <w:p w14:paraId="7953B15B" w14:textId="77777777" w:rsidR="00733299" w:rsidRDefault="00733299" w:rsidP="00107824">
      <w:pPr>
        <w:pStyle w:val="Commentaire"/>
      </w:pPr>
      <w:r>
        <w:rPr>
          <w:rStyle w:val="Marquedecommentaire"/>
        </w:rPr>
        <w:annotationRef/>
      </w:r>
      <w:r>
        <w:rPr>
          <w:lang w:val="es-ES"/>
        </w:rPr>
        <w:t>Would it be better to replace "some simple questions" by three short surveys?. Concern about "some simple questions"</w:t>
      </w:r>
    </w:p>
  </w:comment>
  <w:comment w:id="5" w:author="Mercedes Ines Fevre Obarrio" w:date="2023-10-31T17:47:00Z" w:initials="MIFO">
    <w:p w14:paraId="75E5A0F5" w14:textId="3717CF3D" w:rsidR="00282866" w:rsidRDefault="00282866" w:rsidP="00491C17">
      <w:pPr>
        <w:pStyle w:val="Commentaire"/>
      </w:pPr>
      <w:r>
        <w:rPr>
          <w:rStyle w:val="Marquedecommentaire"/>
        </w:rPr>
        <w:annotationRef/>
      </w:r>
      <w:r>
        <w:rPr>
          <w:lang w:val="es-ES"/>
        </w:rPr>
        <w:t>In the former screen, no "to proceed" after Next. Just to put the same. Also should we add in the instructions after screen 1, a button to go Back?</w:t>
      </w:r>
    </w:p>
  </w:comment>
  <w:comment w:id="6" w:author="David Pascual Ezama" w:date="2023-10-30T18:30:00Z" w:initials="DP">
    <w:p w14:paraId="4328DB19" w14:textId="3D214704" w:rsidR="007167F4" w:rsidRDefault="007167F4" w:rsidP="00AF4184">
      <w:r>
        <w:rPr>
          <w:rStyle w:val="Marquedecommentaire"/>
        </w:rPr>
        <w:annotationRef/>
      </w:r>
      <w:r>
        <w:rPr>
          <w:color w:val="000000"/>
          <w:sz w:val="20"/>
          <w:szCs w:val="20"/>
        </w:rPr>
        <w:t>I imagine you are thinking about the MBAs. Be careful with a deception issue because MBA students not necessary has experience but knowledge.</w:t>
      </w:r>
    </w:p>
  </w:comment>
  <w:comment w:id="7" w:author="Mercedes Ines Fevre Obarrio" w:date="2023-10-31T11:24:00Z" w:initials="MF">
    <w:p w14:paraId="45AEE3E6" w14:textId="77777777" w:rsidR="0057551F" w:rsidRDefault="0057551F" w:rsidP="00520603">
      <w:pPr>
        <w:pStyle w:val="Commentaire"/>
      </w:pPr>
      <w:r>
        <w:rPr>
          <w:rStyle w:val="Marquedecommentaire"/>
        </w:rPr>
        <w:annotationRef/>
      </w:r>
      <w:r>
        <w:rPr>
          <w:lang w:val="es-ES"/>
        </w:rPr>
        <w:t>agree</w:t>
      </w:r>
    </w:p>
  </w:comment>
  <w:comment w:id="8" w:author="Mercedes Ines Fevre Obarrio" w:date="2023-10-31T18:24:00Z" w:initials="MIFO">
    <w:p w14:paraId="3A46CCB1" w14:textId="77777777" w:rsidR="001829C2" w:rsidRDefault="001829C2" w:rsidP="00C4099E">
      <w:pPr>
        <w:pStyle w:val="Commentaire"/>
      </w:pPr>
      <w:r>
        <w:rPr>
          <w:rStyle w:val="Marquedecommentaire"/>
        </w:rPr>
        <w:annotationRef/>
      </w:r>
      <w:r>
        <w:rPr>
          <w:lang w:val="es-ES"/>
        </w:rPr>
        <w:t>Shall we add that the manager will participate in case there is no agreement in the group decisions</w:t>
      </w:r>
    </w:p>
  </w:comment>
  <w:comment w:id="9" w:author="David Pascual Ezama" w:date="2023-10-30T18:31:00Z" w:initials="DP">
    <w:p w14:paraId="673DA0A0" w14:textId="06E5F2B7" w:rsidR="007167F4" w:rsidRDefault="007167F4" w:rsidP="00E57324">
      <w:r>
        <w:rPr>
          <w:rStyle w:val="Marquedecommentaire"/>
        </w:rPr>
        <w:annotationRef/>
      </w:r>
      <w:r>
        <w:rPr>
          <w:color w:val="000000"/>
          <w:sz w:val="20"/>
          <w:szCs w:val="20"/>
        </w:rPr>
        <w:t>Before of this point we never talk about points. Perhaps it would be convenient explain the roll of the points in a previous step</w:t>
      </w:r>
    </w:p>
  </w:comment>
  <w:comment w:id="10" w:author="Mercedes Ines Fevre Obarrio" w:date="2023-10-31T11:24:00Z" w:initials="MF">
    <w:p w14:paraId="7FFC0A70" w14:textId="77777777" w:rsidR="0057551F" w:rsidRDefault="0057551F" w:rsidP="00CD06B2">
      <w:pPr>
        <w:pStyle w:val="Commentaire"/>
      </w:pPr>
      <w:r>
        <w:rPr>
          <w:rStyle w:val="Marquedecommentaire"/>
        </w:rPr>
        <w:annotationRef/>
      </w:r>
      <w:r>
        <w:rPr>
          <w:lang w:val="es-ES"/>
        </w:rPr>
        <w:t>agree</w:t>
      </w:r>
    </w:p>
  </w:comment>
  <w:comment w:id="11" w:author="Mercedes Ines Fevre Obarrio" w:date="2023-10-31T18:07:00Z" w:initials="MIFO">
    <w:p w14:paraId="17D80DBB" w14:textId="77777777" w:rsidR="004748C9" w:rsidRDefault="004748C9" w:rsidP="001D2B64">
      <w:pPr>
        <w:pStyle w:val="Commentaire"/>
      </w:pPr>
      <w:r>
        <w:rPr>
          <w:rStyle w:val="Marquedecommentaire"/>
        </w:rPr>
        <w:annotationRef/>
      </w:r>
      <w:r>
        <w:rPr>
          <w:lang w:val="es-ES"/>
        </w:rPr>
        <w:t xml:space="preserve">Rephrasing: </w:t>
      </w:r>
      <w:r>
        <w:t>and the other 10 points you did not allocate to the group will be assigned to you private account</w:t>
      </w:r>
    </w:p>
  </w:comment>
  <w:comment w:id="18" w:author="Mercedes Ines Fevre Obarrio" w:date="2023-10-31T17:55:00Z" w:initials="MIFO">
    <w:p w14:paraId="446AD8EE" w14:textId="77777777" w:rsidR="00CA4593" w:rsidRDefault="00C709C9" w:rsidP="006E0E53">
      <w:pPr>
        <w:pStyle w:val="Commentaire"/>
      </w:pPr>
      <w:r>
        <w:rPr>
          <w:rStyle w:val="Marquedecommentaire"/>
        </w:rPr>
        <w:annotationRef/>
      </w:r>
      <w:r w:rsidR="00CA4593">
        <w:rPr>
          <w:lang w:val="es-ES"/>
        </w:rPr>
        <w:t xml:space="preserve"> add per task. Shall we add that the % come from former stages?</w:t>
      </w:r>
    </w:p>
  </w:comment>
  <w:comment w:id="20" w:author="Guido Andrea" w:date="2023-10-30T10:26:00Z" w:initials="AG">
    <w:p w14:paraId="64A2ACA2" w14:textId="167C7A0F" w:rsidR="00975E76" w:rsidRDefault="00975E76" w:rsidP="00773887">
      <w:pPr>
        <w:pStyle w:val="Commentaire"/>
      </w:pPr>
      <w:r>
        <w:rPr>
          <w:rStyle w:val="Marquedecommentaire"/>
        </w:rPr>
        <w:annotationRef/>
      </w:r>
      <w:r>
        <w:t>From the instructions it is not clear whether we are going to pay this.</w:t>
      </w:r>
    </w:p>
  </w:comment>
  <w:comment w:id="41" w:author="Guido Andrea" w:date="2023-11-06T14:44:00Z" w:initials="GA">
    <w:p w14:paraId="5B7E01C5" w14:textId="77777777" w:rsidR="005C363E" w:rsidRDefault="005C363E" w:rsidP="00032354">
      <w:pPr>
        <w:pStyle w:val="Commentaire"/>
      </w:pPr>
      <w:r>
        <w:rPr>
          <w:rStyle w:val="Marquedecommentaire"/>
        </w:rPr>
        <w:annotationRef/>
      </w:r>
      <w:r>
        <w:t>I set 2 minutes for the nego stage. Is it ok?</w:t>
      </w:r>
    </w:p>
  </w:comment>
  <w:comment w:id="45" w:author="David Pascual Ezama" w:date="2023-10-31T08:25:00Z" w:initials="DP">
    <w:p w14:paraId="641EBCD3" w14:textId="04BDAF73" w:rsidR="004D43B0" w:rsidRDefault="004D43B0" w:rsidP="00466D93">
      <w:r>
        <w:rPr>
          <w:rStyle w:val="Marquedecommentaire"/>
        </w:rPr>
        <w:annotationRef/>
      </w:r>
      <w:r>
        <w:rPr>
          <w:color w:val="000000"/>
          <w:sz w:val="20"/>
          <w:szCs w:val="20"/>
        </w:rPr>
        <w:t>In my opinión this information should be before or integrated with screen 8. When participants read information in screen 8 it is not clear that the percentage they decide will be used for a new round of production.</w:t>
      </w:r>
    </w:p>
  </w:comment>
  <w:comment w:id="46" w:author="Guido Andrea" w:date="2023-11-05T16:34:00Z" w:initials="GA">
    <w:p w14:paraId="52A388D2" w14:textId="77777777" w:rsidR="00643B76" w:rsidRDefault="00643B76" w:rsidP="000F0270">
      <w:pPr>
        <w:pStyle w:val="Commentaire"/>
      </w:pPr>
      <w:r>
        <w:rPr>
          <w:rStyle w:val="Marquedecommentaire"/>
        </w:rPr>
        <w:annotationRef/>
      </w:r>
      <w:r>
        <w:t>I agree</w:t>
      </w:r>
    </w:p>
  </w:comment>
  <w:comment w:id="66" w:author="Guido Andrea" w:date="2023-10-27T09:35:00Z" w:initials="AG">
    <w:p w14:paraId="11CD05B1" w14:textId="20072ECF" w:rsidR="00400591" w:rsidRDefault="00400591" w:rsidP="00400591">
      <w:pPr>
        <w:pStyle w:val="Commentaire"/>
      </w:pPr>
      <w:r>
        <w:rPr>
          <w:rStyle w:val="Marquedecommentaire"/>
        </w:rPr>
        <w:annotationRef/>
      </w:r>
      <w:r>
        <w:t>Not needed for pilot at lessac</w:t>
      </w:r>
    </w:p>
  </w:comment>
  <w:comment w:id="67" w:author="Guido Andrea" w:date="2023-11-06T12:42:00Z" w:initials="GA">
    <w:p w14:paraId="30251D4E" w14:textId="77777777" w:rsidR="00265047" w:rsidRDefault="00265047" w:rsidP="000113A8">
      <w:pPr>
        <w:pStyle w:val="Commentaire"/>
      </w:pPr>
      <w:r>
        <w:rPr>
          <w:rStyle w:val="Marquedecommentaire"/>
        </w:rPr>
        <w:annotationRef/>
      </w:r>
      <w:r>
        <w:t>Maybe redundant, not implemented for now</w:t>
      </w:r>
    </w:p>
  </w:comment>
  <w:comment w:id="68" w:author="Mercedes Ines Fevre Obarrio" w:date="2023-11-04T16:42:00Z" w:initials="MIFO">
    <w:p w14:paraId="5F38DE2D" w14:textId="61C15264" w:rsidR="00DA2490" w:rsidRDefault="00DA2490" w:rsidP="00DA2490">
      <w:pPr>
        <w:pStyle w:val="Commentaire"/>
      </w:pPr>
      <w:r>
        <w:rPr>
          <w:rStyle w:val="Marquedecommentaire"/>
        </w:rPr>
        <w:annotationRef/>
      </w:r>
      <w:r>
        <w:rPr>
          <w:lang w:val="es-ES"/>
        </w:rPr>
        <w:t>Or percentage?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746E0" w15:done="0"/>
  <w15:commentEx w15:paraId="5B20B8BF" w15:done="0"/>
  <w15:commentEx w15:paraId="30698749" w15:done="0"/>
  <w15:commentEx w15:paraId="2FBA3DB0" w15:done="0"/>
  <w15:commentEx w15:paraId="7953B15B" w15:done="0"/>
  <w15:commentEx w15:paraId="75E5A0F5" w15:done="0"/>
  <w15:commentEx w15:paraId="4328DB19" w15:done="0"/>
  <w15:commentEx w15:paraId="45AEE3E6" w15:paraIdParent="4328DB19" w15:done="0"/>
  <w15:commentEx w15:paraId="3A46CCB1" w15:done="0"/>
  <w15:commentEx w15:paraId="673DA0A0" w15:done="0"/>
  <w15:commentEx w15:paraId="7FFC0A70" w15:paraIdParent="673DA0A0" w15:done="0"/>
  <w15:commentEx w15:paraId="17D80DBB" w15:done="0"/>
  <w15:commentEx w15:paraId="446AD8EE" w15:done="1"/>
  <w15:commentEx w15:paraId="64A2ACA2" w15:done="0"/>
  <w15:commentEx w15:paraId="5B7E01C5" w15:done="0"/>
  <w15:commentEx w15:paraId="641EBCD3" w15:done="0"/>
  <w15:commentEx w15:paraId="52A388D2" w15:paraIdParent="641EBCD3" w15:done="0"/>
  <w15:commentEx w15:paraId="11CD05B1" w15:done="0"/>
  <w15:commentEx w15:paraId="30251D4E" w15:done="0"/>
  <w15:commentEx w15:paraId="5F38D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BED858" w16cex:dateUtc="2023-10-31T17:27:00Z"/>
  <w16cex:commentExtensible w16cex:durableId="039383B1" w16cex:dateUtc="2023-10-31T17:28:00Z"/>
  <w16cex:commentExtensible w16cex:durableId="358DD224" w16cex:dateUtc="2023-10-31T17:00:00Z"/>
  <w16cex:commentExtensible w16cex:durableId="58D973FE" w16cex:dateUtc="2023-10-31T17:01:00Z"/>
  <w16cex:commentExtensible w16cex:durableId="53555CEC" w16cex:dateUtc="2023-10-31T17:02:00Z"/>
  <w16cex:commentExtensible w16cex:durableId="7E12B3E2" w16cex:dateUtc="2023-10-31T16:47:00Z"/>
  <w16cex:commentExtensible w16cex:durableId="7464CA52" w16cex:dateUtc="2023-10-30T17:30:00Z"/>
  <w16cex:commentExtensible w16cex:durableId="533B3A2B" w16cex:dateUtc="2023-10-31T10:24:00Z"/>
  <w16cex:commentExtensible w16cex:durableId="45E5A326" w16cex:dateUtc="2023-10-31T17:24:00Z"/>
  <w16cex:commentExtensible w16cex:durableId="4A301F58" w16cex:dateUtc="2023-10-30T17:31:00Z"/>
  <w16cex:commentExtensible w16cex:durableId="188F0A61" w16cex:dateUtc="2023-10-31T10:24:00Z"/>
  <w16cex:commentExtensible w16cex:durableId="3BAADA90" w16cex:dateUtc="2023-10-31T17:07:00Z"/>
  <w16cex:commentExtensible w16cex:durableId="3DDCC5B8" w16cex:dateUtc="2023-10-31T16:55:00Z"/>
  <w16cex:commentExtensible w16cex:durableId="11BCFC2F" w16cex:dateUtc="2023-10-30T09:26:00Z"/>
  <w16cex:commentExtensible w16cex:durableId="01726B2F" w16cex:dateUtc="2023-11-06T13:44:00Z"/>
  <w16cex:commentExtensible w16cex:durableId="55A67CE9" w16cex:dateUtc="2023-10-31T07:25:00Z"/>
  <w16cex:commentExtensible w16cex:durableId="1B4EA225" w16cex:dateUtc="2023-11-05T15:34:00Z"/>
  <w16cex:commentExtensible w16cex:durableId="55685B24" w16cex:dateUtc="2023-10-27T07:35:00Z"/>
  <w16cex:commentExtensible w16cex:durableId="785D9273" w16cex:dateUtc="2023-11-06T11:42:00Z"/>
  <w16cex:commentExtensible w16cex:durableId="330FC3AA" w16cex:dateUtc="2023-11-04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746E0" w16cid:durableId="00BED858"/>
  <w16cid:commentId w16cid:paraId="5B20B8BF" w16cid:durableId="039383B1"/>
  <w16cid:commentId w16cid:paraId="30698749" w16cid:durableId="358DD224"/>
  <w16cid:commentId w16cid:paraId="2FBA3DB0" w16cid:durableId="58D973FE"/>
  <w16cid:commentId w16cid:paraId="7953B15B" w16cid:durableId="53555CEC"/>
  <w16cid:commentId w16cid:paraId="75E5A0F5" w16cid:durableId="7E12B3E2"/>
  <w16cid:commentId w16cid:paraId="4328DB19" w16cid:durableId="7464CA52"/>
  <w16cid:commentId w16cid:paraId="45AEE3E6" w16cid:durableId="533B3A2B"/>
  <w16cid:commentId w16cid:paraId="3A46CCB1" w16cid:durableId="45E5A326"/>
  <w16cid:commentId w16cid:paraId="673DA0A0" w16cid:durableId="4A301F58"/>
  <w16cid:commentId w16cid:paraId="7FFC0A70" w16cid:durableId="188F0A61"/>
  <w16cid:commentId w16cid:paraId="17D80DBB" w16cid:durableId="3BAADA90"/>
  <w16cid:commentId w16cid:paraId="446AD8EE" w16cid:durableId="3DDCC5B8"/>
  <w16cid:commentId w16cid:paraId="64A2ACA2" w16cid:durableId="11BCFC2F"/>
  <w16cid:commentId w16cid:paraId="5B7E01C5" w16cid:durableId="01726B2F"/>
  <w16cid:commentId w16cid:paraId="641EBCD3" w16cid:durableId="55A67CE9"/>
  <w16cid:commentId w16cid:paraId="52A388D2" w16cid:durableId="1B4EA225"/>
  <w16cid:commentId w16cid:paraId="11CD05B1" w16cid:durableId="55685B24"/>
  <w16cid:commentId w16cid:paraId="30251D4E" w16cid:durableId="785D9273"/>
  <w16cid:commentId w16cid:paraId="5F38DE2D" w16cid:durableId="330FC3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3D70"/>
    <w:multiLevelType w:val="hybridMultilevel"/>
    <w:tmpl w:val="A1C4709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46F74B5"/>
    <w:multiLevelType w:val="hybridMultilevel"/>
    <w:tmpl w:val="4F5E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9660F"/>
    <w:multiLevelType w:val="hybridMultilevel"/>
    <w:tmpl w:val="E90AA7BC"/>
    <w:lvl w:ilvl="0" w:tplc="614276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F80654"/>
    <w:multiLevelType w:val="hybridMultilevel"/>
    <w:tmpl w:val="011CDDB6"/>
    <w:lvl w:ilvl="0" w:tplc="3ACAE7FA">
      <w:start w:val="1"/>
      <w:numFmt w:val="bullet"/>
      <w:lvlText w:val="■"/>
      <w:lvlJc w:val="left"/>
      <w:pPr>
        <w:tabs>
          <w:tab w:val="num" w:pos="720"/>
        </w:tabs>
        <w:ind w:left="720" w:hanging="360"/>
      </w:pPr>
      <w:rPr>
        <w:rFonts w:ascii="Noto Sans Symbols" w:hAnsi="Noto Sans Symbols" w:hint="default"/>
      </w:rPr>
    </w:lvl>
    <w:lvl w:ilvl="1" w:tplc="00F2A3F0" w:tentative="1">
      <w:start w:val="1"/>
      <w:numFmt w:val="bullet"/>
      <w:lvlText w:val="■"/>
      <w:lvlJc w:val="left"/>
      <w:pPr>
        <w:tabs>
          <w:tab w:val="num" w:pos="1440"/>
        </w:tabs>
        <w:ind w:left="1440" w:hanging="360"/>
      </w:pPr>
      <w:rPr>
        <w:rFonts w:ascii="Noto Sans Symbols" w:hAnsi="Noto Sans Symbols" w:hint="default"/>
      </w:rPr>
    </w:lvl>
    <w:lvl w:ilvl="2" w:tplc="C37011BE" w:tentative="1">
      <w:start w:val="1"/>
      <w:numFmt w:val="bullet"/>
      <w:lvlText w:val="■"/>
      <w:lvlJc w:val="left"/>
      <w:pPr>
        <w:tabs>
          <w:tab w:val="num" w:pos="2160"/>
        </w:tabs>
        <w:ind w:left="2160" w:hanging="360"/>
      </w:pPr>
      <w:rPr>
        <w:rFonts w:ascii="Noto Sans Symbols" w:hAnsi="Noto Sans Symbols" w:hint="default"/>
      </w:rPr>
    </w:lvl>
    <w:lvl w:ilvl="3" w:tplc="2BACF498" w:tentative="1">
      <w:start w:val="1"/>
      <w:numFmt w:val="bullet"/>
      <w:lvlText w:val="■"/>
      <w:lvlJc w:val="left"/>
      <w:pPr>
        <w:tabs>
          <w:tab w:val="num" w:pos="2880"/>
        </w:tabs>
        <w:ind w:left="2880" w:hanging="360"/>
      </w:pPr>
      <w:rPr>
        <w:rFonts w:ascii="Noto Sans Symbols" w:hAnsi="Noto Sans Symbols" w:hint="default"/>
      </w:rPr>
    </w:lvl>
    <w:lvl w:ilvl="4" w:tplc="033A261E" w:tentative="1">
      <w:start w:val="1"/>
      <w:numFmt w:val="bullet"/>
      <w:lvlText w:val="■"/>
      <w:lvlJc w:val="left"/>
      <w:pPr>
        <w:tabs>
          <w:tab w:val="num" w:pos="3600"/>
        </w:tabs>
        <w:ind w:left="3600" w:hanging="360"/>
      </w:pPr>
      <w:rPr>
        <w:rFonts w:ascii="Noto Sans Symbols" w:hAnsi="Noto Sans Symbols" w:hint="default"/>
      </w:rPr>
    </w:lvl>
    <w:lvl w:ilvl="5" w:tplc="D2DE4F00" w:tentative="1">
      <w:start w:val="1"/>
      <w:numFmt w:val="bullet"/>
      <w:lvlText w:val="■"/>
      <w:lvlJc w:val="left"/>
      <w:pPr>
        <w:tabs>
          <w:tab w:val="num" w:pos="4320"/>
        </w:tabs>
        <w:ind w:left="4320" w:hanging="360"/>
      </w:pPr>
      <w:rPr>
        <w:rFonts w:ascii="Noto Sans Symbols" w:hAnsi="Noto Sans Symbols" w:hint="default"/>
      </w:rPr>
    </w:lvl>
    <w:lvl w:ilvl="6" w:tplc="01DA83C4" w:tentative="1">
      <w:start w:val="1"/>
      <w:numFmt w:val="bullet"/>
      <w:lvlText w:val="■"/>
      <w:lvlJc w:val="left"/>
      <w:pPr>
        <w:tabs>
          <w:tab w:val="num" w:pos="5040"/>
        </w:tabs>
        <w:ind w:left="5040" w:hanging="360"/>
      </w:pPr>
      <w:rPr>
        <w:rFonts w:ascii="Noto Sans Symbols" w:hAnsi="Noto Sans Symbols" w:hint="default"/>
      </w:rPr>
    </w:lvl>
    <w:lvl w:ilvl="7" w:tplc="76DC764C" w:tentative="1">
      <w:start w:val="1"/>
      <w:numFmt w:val="bullet"/>
      <w:lvlText w:val="■"/>
      <w:lvlJc w:val="left"/>
      <w:pPr>
        <w:tabs>
          <w:tab w:val="num" w:pos="5760"/>
        </w:tabs>
        <w:ind w:left="5760" w:hanging="360"/>
      </w:pPr>
      <w:rPr>
        <w:rFonts w:ascii="Noto Sans Symbols" w:hAnsi="Noto Sans Symbols" w:hint="default"/>
      </w:rPr>
    </w:lvl>
    <w:lvl w:ilvl="8" w:tplc="AED6E04C" w:tentative="1">
      <w:start w:val="1"/>
      <w:numFmt w:val="bullet"/>
      <w:lvlText w:val="■"/>
      <w:lvlJc w:val="left"/>
      <w:pPr>
        <w:tabs>
          <w:tab w:val="num" w:pos="6480"/>
        </w:tabs>
        <w:ind w:left="6480" w:hanging="360"/>
      </w:pPr>
      <w:rPr>
        <w:rFonts w:ascii="Noto Sans Symbols" w:hAnsi="Noto Sans Symbols" w:hint="default"/>
      </w:rPr>
    </w:lvl>
  </w:abstractNum>
  <w:abstractNum w:abstractNumId="4" w15:restartNumberingAfterBreak="0">
    <w:nsid w:val="2D6E02B6"/>
    <w:multiLevelType w:val="hybridMultilevel"/>
    <w:tmpl w:val="4AA04FFC"/>
    <w:lvl w:ilvl="0" w:tplc="67DE352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B817C7"/>
    <w:multiLevelType w:val="hybridMultilevel"/>
    <w:tmpl w:val="D0981664"/>
    <w:lvl w:ilvl="0" w:tplc="5AF84CA6">
      <w:start w:val="2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037DDF"/>
    <w:multiLevelType w:val="hybridMultilevel"/>
    <w:tmpl w:val="91A83D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3F34D7"/>
    <w:multiLevelType w:val="hybridMultilevel"/>
    <w:tmpl w:val="52C47A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FD28A9"/>
    <w:multiLevelType w:val="hybridMultilevel"/>
    <w:tmpl w:val="2F30C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44E18E7"/>
    <w:multiLevelType w:val="hybridMultilevel"/>
    <w:tmpl w:val="83C47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8540302"/>
    <w:multiLevelType w:val="hybridMultilevel"/>
    <w:tmpl w:val="CF4AFD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1A0C87"/>
    <w:multiLevelType w:val="hybridMultilevel"/>
    <w:tmpl w:val="227EBA7C"/>
    <w:lvl w:ilvl="0" w:tplc="040C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8663303">
    <w:abstractNumId w:val="3"/>
  </w:num>
  <w:num w:numId="2" w16cid:durableId="603612514">
    <w:abstractNumId w:val="1"/>
  </w:num>
  <w:num w:numId="3" w16cid:durableId="1376155209">
    <w:abstractNumId w:val="5"/>
  </w:num>
  <w:num w:numId="4" w16cid:durableId="1718703874">
    <w:abstractNumId w:val="4"/>
  </w:num>
  <w:num w:numId="5" w16cid:durableId="1633243360">
    <w:abstractNumId w:val="10"/>
  </w:num>
  <w:num w:numId="6" w16cid:durableId="764498640">
    <w:abstractNumId w:val="6"/>
  </w:num>
  <w:num w:numId="7" w16cid:durableId="288628032">
    <w:abstractNumId w:val="8"/>
  </w:num>
  <w:num w:numId="8" w16cid:durableId="527177670">
    <w:abstractNumId w:val="2"/>
  </w:num>
  <w:num w:numId="9" w16cid:durableId="1347832903">
    <w:abstractNumId w:val="11"/>
  </w:num>
  <w:num w:numId="10" w16cid:durableId="986478114">
    <w:abstractNumId w:val="9"/>
  </w:num>
  <w:num w:numId="11" w16cid:durableId="431438142">
    <w:abstractNumId w:val="0"/>
  </w:num>
  <w:num w:numId="12" w16cid:durableId="11090833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cedes Ines Fevre Obarrio">
    <w15:presenceInfo w15:providerId="AD" w15:userId="S::mercedes.fevre@esic.edu::6fb2dee4-8e4e-4822-a49e-3a51528433d8"/>
  </w15:person>
  <w15:person w15:author="David Pascual Ezama">
    <w15:presenceInfo w15:providerId="AD" w15:userId="S::dp_ezama@mit.edu::80a326c7-5b87-418c-acd3-acd7694588c0"/>
  </w15:person>
  <w15:person w15:author="Guido Andrea">
    <w15:presenceInfo w15:providerId="AD" w15:userId="S::andrea.guido@bsb-education.com::9a1a1bca-d258-412e-91bb-ad91a1915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A4"/>
    <w:rsid w:val="00007818"/>
    <w:rsid w:val="0001797A"/>
    <w:rsid w:val="00020963"/>
    <w:rsid w:val="00030C83"/>
    <w:rsid w:val="00034721"/>
    <w:rsid w:val="0003729D"/>
    <w:rsid w:val="000433A7"/>
    <w:rsid w:val="00054B37"/>
    <w:rsid w:val="00064F53"/>
    <w:rsid w:val="00093B95"/>
    <w:rsid w:val="000944C7"/>
    <w:rsid w:val="000A0741"/>
    <w:rsid w:val="000A5190"/>
    <w:rsid w:val="000B08CC"/>
    <w:rsid w:val="000D7C5B"/>
    <w:rsid w:val="000F1D87"/>
    <w:rsid w:val="000F42B7"/>
    <w:rsid w:val="00136BF6"/>
    <w:rsid w:val="00137453"/>
    <w:rsid w:val="0014102E"/>
    <w:rsid w:val="001467F9"/>
    <w:rsid w:val="00164CFF"/>
    <w:rsid w:val="00170A34"/>
    <w:rsid w:val="001729DE"/>
    <w:rsid w:val="00181F8E"/>
    <w:rsid w:val="001829C2"/>
    <w:rsid w:val="001A0DF3"/>
    <w:rsid w:val="001A3A2A"/>
    <w:rsid w:val="001A4686"/>
    <w:rsid w:val="001B0A84"/>
    <w:rsid w:val="001B544B"/>
    <w:rsid w:val="001C14FD"/>
    <w:rsid w:val="001C16C8"/>
    <w:rsid w:val="001D69DA"/>
    <w:rsid w:val="001E5A21"/>
    <w:rsid w:val="001F57DA"/>
    <w:rsid w:val="001F7968"/>
    <w:rsid w:val="00211F55"/>
    <w:rsid w:val="002126DC"/>
    <w:rsid w:val="00220717"/>
    <w:rsid w:val="00220966"/>
    <w:rsid w:val="002253D1"/>
    <w:rsid w:val="002356A5"/>
    <w:rsid w:val="002611C7"/>
    <w:rsid w:val="0026255B"/>
    <w:rsid w:val="00265047"/>
    <w:rsid w:val="00265EF9"/>
    <w:rsid w:val="0026677F"/>
    <w:rsid w:val="00282866"/>
    <w:rsid w:val="00284425"/>
    <w:rsid w:val="002A36E9"/>
    <w:rsid w:val="002A5F70"/>
    <w:rsid w:val="002A686F"/>
    <w:rsid w:val="002C0769"/>
    <w:rsid w:val="002C114F"/>
    <w:rsid w:val="002C31A3"/>
    <w:rsid w:val="002D19F7"/>
    <w:rsid w:val="002D7963"/>
    <w:rsid w:val="002E16C4"/>
    <w:rsid w:val="002F47F9"/>
    <w:rsid w:val="002F5EC3"/>
    <w:rsid w:val="003131C9"/>
    <w:rsid w:val="0032093C"/>
    <w:rsid w:val="00325878"/>
    <w:rsid w:val="00327473"/>
    <w:rsid w:val="003372A6"/>
    <w:rsid w:val="00341219"/>
    <w:rsid w:val="0034239E"/>
    <w:rsid w:val="00364B29"/>
    <w:rsid w:val="00371976"/>
    <w:rsid w:val="00374B91"/>
    <w:rsid w:val="003761F0"/>
    <w:rsid w:val="00377253"/>
    <w:rsid w:val="0038123A"/>
    <w:rsid w:val="003950C5"/>
    <w:rsid w:val="00396BF4"/>
    <w:rsid w:val="003C6B76"/>
    <w:rsid w:val="003D67D0"/>
    <w:rsid w:val="003F060F"/>
    <w:rsid w:val="003F1361"/>
    <w:rsid w:val="003F62CD"/>
    <w:rsid w:val="003F6B3A"/>
    <w:rsid w:val="00400591"/>
    <w:rsid w:val="00416B11"/>
    <w:rsid w:val="004266F5"/>
    <w:rsid w:val="00447A06"/>
    <w:rsid w:val="0045193C"/>
    <w:rsid w:val="004569D0"/>
    <w:rsid w:val="00465AD6"/>
    <w:rsid w:val="004748C9"/>
    <w:rsid w:val="00481811"/>
    <w:rsid w:val="004A21AF"/>
    <w:rsid w:val="004B5996"/>
    <w:rsid w:val="004D43B0"/>
    <w:rsid w:val="004E4086"/>
    <w:rsid w:val="004F256B"/>
    <w:rsid w:val="004F7F7E"/>
    <w:rsid w:val="005077E7"/>
    <w:rsid w:val="005140EB"/>
    <w:rsid w:val="005254F2"/>
    <w:rsid w:val="0053089A"/>
    <w:rsid w:val="00532754"/>
    <w:rsid w:val="00544D06"/>
    <w:rsid w:val="00555B99"/>
    <w:rsid w:val="00562120"/>
    <w:rsid w:val="00563DFC"/>
    <w:rsid w:val="0057551F"/>
    <w:rsid w:val="00584858"/>
    <w:rsid w:val="0058498D"/>
    <w:rsid w:val="0059333E"/>
    <w:rsid w:val="005A1364"/>
    <w:rsid w:val="005A5151"/>
    <w:rsid w:val="005A6EAA"/>
    <w:rsid w:val="005B157E"/>
    <w:rsid w:val="005C363E"/>
    <w:rsid w:val="005C7D91"/>
    <w:rsid w:val="005D5628"/>
    <w:rsid w:val="005E16C6"/>
    <w:rsid w:val="00606166"/>
    <w:rsid w:val="006162D7"/>
    <w:rsid w:val="006176C8"/>
    <w:rsid w:val="006216F4"/>
    <w:rsid w:val="00643B76"/>
    <w:rsid w:val="0066128B"/>
    <w:rsid w:val="00662303"/>
    <w:rsid w:val="006747B0"/>
    <w:rsid w:val="00683A3C"/>
    <w:rsid w:val="00693978"/>
    <w:rsid w:val="006967E8"/>
    <w:rsid w:val="006968D2"/>
    <w:rsid w:val="006A5251"/>
    <w:rsid w:val="006B131D"/>
    <w:rsid w:val="006D2A87"/>
    <w:rsid w:val="006E30C1"/>
    <w:rsid w:val="006E49BD"/>
    <w:rsid w:val="006F1BAC"/>
    <w:rsid w:val="006F243D"/>
    <w:rsid w:val="006F5DB2"/>
    <w:rsid w:val="006F650D"/>
    <w:rsid w:val="006F7B19"/>
    <w:rsid w:val="00701801"/>
    <w:rsid w:val="0070571E"/>
    <w:rsid w:val="007167F4"/>
    <w:rsid w:val="00717DB8"/>
    <w:rsid w:val="00733299"/>
    <w:rsid w:val="00737F04"/>
    <w:rsid w:val="00742239"/>
    <w:rsid w:val="0074262A"/>
    <w:rsid w:val="00743435"/>
    <w:rsid w:val="00744647"/>
    <w:rsid w:val="0075571D"/>
    <w:rsid w:val="00757A18"/>
    <w:rsid w:val="0076392D"/>
    <w:rsid w:val="007650C2"/>
    <w:rsid w:val="00773536"/>
    <w:rsid w:val="00781947"/>
    <w:rsid w:val="00782C13"/>
    <w:rsid w:val="00790D4D"/>
    <w:rsid w:val="007A417B"/>
    <w:rsid w:val="007A6DA7"/>
    <w:rsid w:val="007B5094"/>
    <w:rsid w:val="007C424D"/>
    <w:rsid w:val="007D19E0"/>
    <w:rsid w:val="007E22AF"/>
    <w:rsid w:val="008142EE"/>
    <w:rsid w:val="008152A7"/>
    <w:rsid w:val="008261C2"/>
    <w:rsid w:val="00826950"/>
    <w:rsid w:val="00831526"/>
    <w:rsid w:val="00831E44"/>
    <w:rsid w:val="00837B3A"/>
    <w:rsid w:val="00840A63"/>
    <w:rsid w:val="0086375D"/>
    <w:rsid w:val="00875BC6"/>
    <w:rsid w:val="008832D2"/>
    <w:rsid w:val="0089593F"/>
    <w:rsid w:val="00897C2D"/>
    <w:rsid w:val="008A3C2C"/>
    <w:rsid w:val="008A500D"/>
    <w:rsid w:val="008B640A"/>
    <w:rsid w:val="008C112A"/>
    <w:rsid w:val="008C5EC5"/>
    <w:rsid w:val="008D1BBA"/>
    <w:rsid w:val="008D38F7"/>
    <w:rsid w:val="008D5147"/>
    <w:rsid w:val="008E2792"/>
    <w:rsid w:val="008E318A"/>
    <w:rsid w:val="008E4E0B"/>
    <w:rsid w:val="00910965"/>
    <w:rsid w:val="00915DC1"/>
    <w:rsid w:val="00921467"/>
    <w:rsid w:val="009229BC"/>
    <w:rsid w:val="00930BE0"/>
    <w:rsid w:val="00960605"/>
    <w:rsid w:val="00962416"/>
    <w:rsid w:val="00963D8E"/>
    <w:rsid w:val="00975634"/>
    <w:rsid w:val="00975E76"/>
    <w:rsid w:val="009772FA"/>
    <w:rsid w:val="00985D07"/>
    <w:rsid w:val="0098604B"/>
    <w:rsid w:val="009B1BB0"/>
    <w:rsid w:val="009D238E"/>
    <w:rsid w:val="009D254B"/>
    <w:rsid w:val="009D43E3"/>
    <w:rsid w:val="009F0B7A"/>
    <w:rsid w:val="009F5522"/>
    <w:rsid w:val="009F6031"/>
    <w:rsid w:val="00A00BAD"/>
    <w:rsid w:val="00A01543"/>
    <w:rsid w:val="00A045CC"/>
    <w:rsid w:val="00A1020B"/>
    <w:rsid w:val="00A1187A"/>
    <w:rsid w:val="00A128BA"/>
    <w:rsid w:val="00A2741E"/>
    <w:rsid w:val="00A404D8"/>
    <w:rsid w:val="00A432EB"/>
    <w:rsid w:val="00A46CAA"/>
    <w:rsid w:val="00A50562"/>
    <w:rsid w:val="00A62043"/>
    <w:rsid w:val="00A64BE9"/>
    <w:rsid w:val="00A67C4C"/>
    <w:rsid w:val="00A74AD7"/>
    <w:rsid w:val="00A758B9"/>
    <w:rsid w:val="00A823B1"/>
    <w:rsid w:val="00A94115"/>
    <w:rsid w:val="00AA515E"/>
    <w:rsid w:val="00AA60E2"/>
    <w:rsid w:val="00AA65AA"/>
    <w:rsid w:val="00AA7623"/>
    <w:rsid w:val="00AB0FC7"/>
    <w:rsid w:val="00AB2507"/>
    <w:rsid w:val="00AD054F"/>
    <w:rsid w:val="00AD5686"/>
    <w:rsid w:val="00AE6210"/>
    <w:rsid w:val="00B139AE"/>
    <w:rsid w:val="00B16783"/>
    <w:rsid w:val="00B451A2"/>
    <w:rsid w:val="00B50B7E"/>
    <w:rsid w:val="00B63066"/>
    <w:rsid w:val="00B65083"/>
    <w:rsid w:val="00B9059C"/>
    <w:rsid w:val="00B96259"/>
    <w:rsid w:val="00BA26A8"/>
    <w:rsid w:val="00BA4CF4"/>
    <w:rsid w:val="00BB5C69"/>
    <w:rsid w:val="00BD6017"/>
    <w:rsid w:val="00BD76BD"/>
    <w:rsid w:val="00BE3A49"/>
    <w:rsid w:val="00BF0378"/>
    <w:rsid w:val="00BF1A6D"/>
    <w:rsid w:val="00BF4934"/>
    <w:rsid w:val="00C15BFA"/>
    <w:rsid w:val="00C25D5F"/>
    <w:rsid w:val="00C33A4E"/>
    <w:rsid w:val="00C3584D"/>
    <w:rsid w:val="00C40D66"/>
    <w:rsid w:val="00C41986"/>
    <w:rsid w:val="00C45BA0"/>
    <w:rsid w:val="00C709C9"/>
    <w:rsid w:val="00C81D47"/>
    <w:rsid w:val="00C91EA6"/>
    <w:rsid w:val="00C950AB"/>
    <w:rsid w:val="00CA4593"/>
    <w:rsid w:val="00CC0E8F"/>
    <w:rsid w:val="00CC14A4"/>
    <w:rsid w:val="00CC3821"/>
    <w:rsid w:val="00CD02A9"/>
    <w:rsid w:val="00CD04C6"/>
    <w:rsid w:val="00CD0B2F"/>
    <w:rsid w:val="00CD43B8"/>
    <w:rsid w:val="00CD776E"/>
    <w:rsid w:val="00CE1BB5"/>
    <w:rsid w:val="00CE756D"/>
    <w:rsid w:val="00D037D5"/>
    <w:rsid w:val="00D062ED"/>
    <w:rsid w:val="00D141A3"/>
    <w:rsid w:val="00D16132"/>
    <w:rsid w:val="00D25CB4"/>
    <w:rsid w:val="00D409DF"/>
    <w:rsid w:val="00D57368"/>
    <w:rsid w:val="00D652F2"/>
    <w:rsid w:val="00D72621"/>
    <w:rsid w:val="00D75CB1"/>
    <w:rsid w:val="00D77C99"/>
    <w:rsid w:val="00D92168"/>
    <w:rsid w:val="00DA2490"/>
    <w:rsid w:val="00DA2B00"/>
    <w:rsid w:val="00DB2395"/>
    <w:rsid w:val="00DB30FD"/>
    <w:rsid w:val="00DB4983"/>
    <w:rsid w:val="00DB4BA7"/>
    <w:rsid w:val="00DB7D93"/>
    <w:rsid w:val="00DC08CE"/>
    <w:rsid w:val="00DC1D84"/>
    <w:rsid w:val="00DD02B1"/>
    <w:rsid w:val="00DD63DC"/>
    <w:rsid w:val="00DE2AF2"/>
    <w:rsid w:val="00DF40AB"/>
    <w:rsid w:val="00DF6366"/>
    <w:rsid w:val="00DF684F"/>
    <w:rsid w:val="00E02570"/>
    <w:rsid w:val="00E049BB"/>
    <w:rsid w:val="00E0616C"/>
    <w:rsid w:val="00E1697A"/>
    <w:rsid w:val="00E212B4"/>
    <w:rsid w:val="00E36A08"/>
    <w:rsid w:val="00E419E9"/>
    <w:rsid w:val="00E43687"/>
    <w:rsid w:val="00E51C88"/>
    <w:rsid w:val="00E53A9B"/>
    <w:rsid w:val="00E97AE8"/>
    <w:rsid w:val="00EA7A98"/>
    <w:rsid w:val="00EB1704"/>
    <w:rsid w:val="00EC0C78"/>
    <w:rsid w:val="00EC2605"/>
    <w:rsid w:val="00EC7E0E"/>
    <w:rsid w:val="00ED0ACB"/>
    <w:rsid w:val="00ED671E"/>
    <w:rsid w:val="00EE1737"/>
    <w:rsid w:val="00EE202E"/>
    <w:rsid w:val="00F00395"/>
    <w:rsid w:val="00F06231"/>
    <w:rsid w:val="00F15C7B"/>
    <w:rsid w:val="00F219D6"/>
    <w:rsid w:val="00F23417"/>
    <w:rsid w:val="00F318DD"/>
    <w:rsid w:val="00F32ED2"/>
    <w:rsid w:val="00F33233"/>
    <w:rsid w:val="00F4136E"/>
    <w:rsid w:val="00F5298F"/>
    <w:rsid w:val="00F60AFE"/>
    <w:rsid w:val="00F8250C"/>
    <w:rsid w:val="00F86B28"/>
    <w:rsid w:val="00FA0E40"/>
    <w:rsid w:val="00FA2FA9"/>
    <w:rsid w:val="00FA5702"/>
    <w:rsid w:val="00FB11EB"/>
    <w:rsid w:val="00FC1280"/>
    <w:rsid w:val="00FC4773"/>
    <w:rsid w:val="00FC5830"/>
    <w:rsid w:val="00FC6BC3"/>
    <w:rsid w:val="00FD57F1"/>
    <w:rsid w:val="00FE0F61"/>
    <w:rsid w:val="00FF04BE"/>
    <w:rsid w:val="00FF2E89"/>
    <w:rsid w:val="00FF718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C08BC"/>
  <w15:chartTrackingRefBased/>
  <w15:docId w15:val="{64549873-2272-4CB7-BF13-D877399F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62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6E30C1"/>
    <w:rPr>
      <w:sz w:val="16"/>
      <w:szCs w:val="16"/>
    </w:rPr>
  </w:style>
  <w:style w:type="paragraph" w:styleId="Commentaire">
    <w:name w:val="annotation text"/>
    <w:basedOn w:val="Normal"/>
    <w:link w:val="CommentaireCar"/>
    <w:uiPriority w:val="99"/>
    <w:unhideWhenUsed/>
    <w:rsid w:val="006E30C1"/>
    <w:pPr>
      <w:spacing w:line="240" w:lineRule="auto"/>
    </w:pPr>
    <w:rPr>
      <w:sz w:val="20"/>
      <w:szCs w:val="20"/>
    </w:rPr>
  </w:style>
  <w:style w:type="character" w:customStyle="1" w:styleId="CommentaireCar">
    <w:name w:val="Commentaire Car"/>
    <w:basedOn w:val="Policepardfaut"/>
    <w:link w:val="Commentaire"/>
    <w:uiPriority w:val="99"/>
    <w:rsid w:val="006E30C1"/>
    <w:rPr>
      <w:sz w:val="20"/>
      <w:szCs w:val="20"/>
    </w:rPr>
  </w:style>
  <w:style w:type="paragraph" w:styleId="Objetducommentaire">
    <w:name w:val="annotation subject"/>
    <w:basedOn w:val="Commentaire"/>
    <w:next w:val="Commentaire"/>
    <w:link w:val="ObjetducommentaireCar"/>
    <w:uiPriority w:val="99"/>
    <w:semiHidden/>
    <w:unhideWhenUsed/>
    <w:rsid w:val="006E30C1"/>
    <w:rPr>
      <w:b/>
      <w:bCs/>
    </w:rPr>
  </w:style>
  <w:style w:type="character" w:customStyle="1" w:styleId="ObjetducommentaireCar">
    <w:name w:val="Objet du commentaire Car"/>
    <w:basedOn w:val="CommentaireCar"/>
    <w:link w:val="Objetducommentaire"/>
    <w:uiPriority w:val="99"/>
    <w:semiHidden/>
    <w:rsid w:val="006E30C1"/>
    <w:rPr>
      <w:b/>
      <w:bCs/>
      <w:sz w:val="20"/>
      <w:szCs w:val="20"/>
    </w:rPr>
  </w:style>
  <w:style w:type="paragraph" w:styleId="Rvision">
    <w:name w:val="Revision"/>
    <w:hidden/>
    <w:uiPriority w:val="99"/>
    <w:semiHidden/>
    <w:rsid w:val="00007818"/>
    <w:pPr>
      <w:spacing w:after="0" w:line="240" w:lineRule="auto"/>
    </w:pPr>
  </w:style>
  <w:style w:type="paragraph" w:styleId="Paragraphedeliste">
    <w:name w:val="List Paragraph"/>
    <w:basedOn w:val="Normal"/>
    <w:uiPriority w:val="34"/>
    <w:qFormat/>
    <w:rsid w:val="005A5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2388">
      <w:bodyDiv w:val="1"/>
      <w:marLeft w:val="0"/>
      <w:marRight w:val="0"/>
      <w:marTop w:val="0"/>
      <w:marBottom w:val="0"/>
      <w:divBdr>
        <w:top w:val="none" w:sz="0" w:space="0" w:color="auto"/>
        <w:left w:val="none" w:sz="0" w:space="0" w:color="auto"/>
        <w:bottom w:val="none" w:sz="0" w:space="0" w:color="auto"/>
        <w:right w:val="none" w:sz="0" w:space="0" w:color="auto"/>
      </w:divBdr>
      <w:divsChild>
        <w:div w:id="524443858">
          <w:marLeft w:val="547"/>
          <w:marRight w:val="0"/>
          <w:marTop w:val="0"/>
          <w:marBottom w:val="0"/>
          <w:divBdr>
            <w:top w:val="none" w:sz="0" w:space="0" w:color="auto"/>
            <w:left w:val="none" w:sz="0" w:space="0" w:color="auto"/>
            <w:bottom w:val="none" w:sz="0" w:space="0" w:color="auto"/>
            <w:right w:val="none" w:sz="0" w:space="0" w:color="auto"/>
          </w:divBdr>
        </w:div>
        <w:div w:id="799962577">
          <w:marLeft w:val="547"/>
          <w:marRight w:val="0"/>
          <w:marTop w:val="0"/>
          <w:marBottom w:val="0"/>
          <w:divBdr>
            <w:top w:val="none" w:sz="0" w:space="0" w:color="auto"/>
            <w:left w:val="none" w:sz="0" w:space="0" w:color="auto"/>
            <w:bottom w:val="none" w:sz="0" w:space="0" w:color="auto"/>
            <w:right w:val="none" w:sz="0" w:space="0" w:color="auto"/>
          </w:divBdr>
        </w:div>
        <w:div w:id="355352073">
          <w:marLeft w:val="547"/>
          <w:marRight w:val="0"/>
          <w:marTop w:val="0"/>
          <w:marBottom w:val="0"/>
          <w:divBdr>
            <w:top w:val="none" w:sz="0" w:space="0" w:color="auto"/>
            <w:left w:val="none" w:sz="0" w:space="0" w:color="auto"/>
            <w:bottom w:val="none" w:sz="0" w:space="0" w:color="auto"/>
            <w:right w:val="none" w:sz="0" w:space="0" w:color="auto"/>
          </w:divBdr>
        </w:div>
      </w:divsChild>
    </w:div>
    <w:div w:id="234361443">
      <w:bodyDiv w:val="1"/>
      <w:marLeft w:val="0"/>
      <w:marRight w:val="0"/>
      <w:marTop w:val="0"/>
      <w:marBottom w:val="0"/>
      <w:divBdr>
        <w:top w:val="none" w:sz="0" w:space="0" w:color="auto"/>
        <w:left w:val="none" w:sz="0" w:space="0" w:color="auto"/>
        <w:bottom w:val="none" w:sz="0" w:space="0" w:color="auto"/>
        <w:right w:val="none" w:sz="0" w:space="0" w:color="auto"/>
      </w:divBdr>
      <w:divsChild>
        <w:div w:id="445348116">
          <w:marLeft w:val="547"/>
          <w:marRight w:val="0"/>
          <w:marTop w:val="140"/>
          <w:marBottom w:val="0"/>
          <w:divBdr>
            <w:top w:val="none" w:sz="0" w:space="0" w:color="auto"/>
            <w:left w:val="none" w:sz="0" w:space="0" w:color="auto"/>
            <w:bottom w:val="none" w:sz="0" w:space="0" w:color="auto"/>
            <w:right w:val="none" w:sz="0" w:space="0" w:color="auto"/>
          </w:divBdr>
        </w:div>
      </w:divsChild>
    </w:div>
    <w:div w:id="405956267">
      <w:bodyDiv w:val="1"/>
      <w:marLeft w:val="0"/>
      <w:marRight w:val="0"/>
      <w:marTop w:val="0"/>
      <w:marBottom w:val="0"/>
      <w:divBdr>
        <w:top w:val="none" w:sz="0" w:space="0" w:color="auto"/>
        <w:left w:val="none" w:sz="0" w:space="0" w:color="auto"/>
        <w:bottom w:val="none" w:sz="0" w:space="0" w:color="auto"/>
        <w:right w:val="none" w:sz="0" w:space="0" w:color="auto"/>
      </w:divBdr>
      <w:divsChild>
        <w:div w:id="747195777">
          <w:marLeft w:val="547"/>
          <w:marRight w:val="0"/>
          <w:marTop w:val="0"/>
          <w:marBottom w:val="0"/>
          <w:divBdr>
            <w:top w:val="none" w:sz="0" w:space="0" w:color="auto"/>
            <w:left w:val="none" w:sz="0" w:space="0" w:color="auto"/>
            <w:bottom w:val="none" w:sz="0" w:space="0" w:color="auto"/>
            <w:right w:val="none" w:sz="0" w:space="0" w:color="auto"/>
          </w:divBdr>
        </w:div>
        <w:div w:id="386487938">
          <w:marLeft w:val="547"/>
          <w:marRight w:val="0"/>
          <w:marTop w:val="140"/>
          <w:marBottom w:val="0"/>
          <w:divBdr>
            <w:top w:val="none" w:sz="0" w:space="0" w:color="auto"/>
            <w:left w:val="none" w:sz="0" w:space="0" w:color="auto"/>
            <w:bottom w:val="none" w:sz="0" w:space="0" w:color="auto"/>
            <w:right w:val="none" w:sz="0" w:space="0" w:color="auto"/>
          </w:divBdr>
        </w:div>
        <w:div w:id="1181701431">
          <w:marLeft w:val="547"/>
          <w:marRight w:val="0"/>
          <w:marTop w:val="140"/>
          <w:marBottom w:val="0"/>
          <w:divBdr>
            <w:top w:val="none" w:sz="0" w:space="0" w:color="auto"/>
            <w:left w:val="none" w:sz="0" w:space="0" w:color="auto"/>
            <w:bottom w:val="none" w:sz="0" w:space="0" w:color="auto"/>
            <w:right w:val="none" w:sz="0" w:space="0" w:color="auto"/>
          </w:divBdr>
        </w:div>
        <w:div w:id="1732146454">
          <w:marLeft w:val="547"/>
          <w:marRight w:val="0"/>
          <w:marTop w:val="140"/>
          <w:marBottom w:val="0"/>
          <w:divBdr>
            <w:top w:val="none" w:sz="0" w:space="0" w:color="auto"/>
            <w:left w:val="none" w:sz="0" w:space="0" w:color="auto"/>
            <w:bottom w:val="none" w:sz="0" w:space="0" w:color="auto"/>
            <w:right w:val="none" w:sz="0" w:space="0" w:color="auto"/>
          </w:divBdr>
        </w:div>
        <w:div w:id="1063526410">
          <w:marLeft w:val="547"/>
          <w:marRight w:val="0"/>
          <w:marTop w:val="140"/>
          <w:marBottom w:val="0"/>
          <w:divBdr>
            <w:top w:val="none" w:sz="0" w:space="0" w:color="auto"/>
            <w:left w:val="none" w:sz="0" w:space="0" w:color="auto"/>
            <w:bottom w:val="none" w:sz="0" w:space="0" w:color="auto"/>
            <w:right w:val="none" w:sz="0" w:space="0" w:color="auto"/>
          </w:divBdr>
        </w:div>
        <w:div w:id="1144738462">
          <w:marLeft w:val="547"/>
          <w:marRight w:val="0"/>
          <w:marTop w:val="140"/>
          <w:marBottom w:val="0"/>
          <w:divBdr>
            <w:top w:val="none" w:sz="0" w:space="0" w:color="auto"/>
            <w:left w:val="none" w:sz="0" w:space="0" w:color="auto"/>
            <w:bottom w:val="none" w:sz="0" w:space="0" w:color="auto"/>
            <w:right w:val="none" w:sz="0" w:space="0" w:color="auto"/>
          </w:divBdr>
        </w:div>
      </w:divsChild>
    </w:div>
    <w:div w:id="913051089">
      <w:bodyDiv w:val="1"/>
      <w:marLeft w:val="0"/>
      <w:marRight w:val="0"/>
      <w:marTop w:val="0"/>
      <w:marBottom w:val="0"/>
      <w:divBdr>
        <w:top w:val="none" w:sz="0" w:space="0" w:color="auto"/>
        <w:left w:val="none" w:sz="0" w:space="0" w:color="auto"/>
        <w:bottom w:val="none" w:sz="0" w:space="0" w:color="auto"/>
        <w:right w:val="none" w:sz="0" w:space="0" w:color="auto"/>
      </w:divBdr>
      <w:divsChild>
        <w:div w:id="1739405162">
          <w:marLeft w:val="547"/>
          <w:marRight w:val="0"/>
          <w:marTop w:val="0"/>
          <w:marBottom w:val="0"/>
          <w:divBdr>
            <w:top w:val="none" w:sz="0" w:space="0" w:color="auto"/>
            <w:left w:val="none" w:sz="0" w:space="0" w:color="auto"/>
            <w:bottom w:val="none" w:sz="0" w:space="0" w:color="auto"/>
            <w:right w:val="none" w:sz="0" w:space="0" w:color="auto"/>
          </w:divBdr>
        </w:div>
        <w:div w:id="216673237">
          <w:marLeft w:val="547"/>
          <w:marRight w:val="0"/>
          <w:marTop w:val="0"/>
          <w:marBottom w:val="0"/>
          <w:divBdr>
            <w:top w:val="none" w:sz="0" w:space="0" w:color="auto"/>
            <w:left w:val="none" w:sz="0" w:space="0" w:color="auto"/>
            <w:bottom w:val="none" w:sz="0" w:space="0" w:color="auto"/>
            <w:right w:val="none" w:sz="0" w:space="0" w:color="auto"/>
          </w:divBdr>
        </w:div>
        <w:div w:id="1123843336">
          <w:marLeft w:val="547"/>
          <w:marRight w:val="0"/>
          <w:marTop w:val="140"/>
          <w:marBottom w:val="0"/>
          <w:divBdr>
            <w:top w:val="none" w:sz="0" w:space="0" w:color="auto"/>
            <w:left w:val="none" w:sz="0" w:space="0" w:color="auto"/>
            <w:bottom w:val="none" w:sz="0" w:space="0" w:color="auto"/>
            <w:right w:val="none" w:sz="0" w:space="0" w:color="auto"/>
          </w:divBdr>
        </w:div>
        <w:div w:id="1901553462">
          <w:marLeft w:val="547"/>
          <w:marRight w:val="0"/>
          <w:marTop w:val="140"/>
          <w:marBottom w:val="0"/>
          <w:divBdr>
            <w:top w:val="none" w:sz="0" w:space="0" w:color="auto"/>
            <w:left w:val="none" w:sz="0" w:space="0" w:color="auto"/>
            <w:bottom w:val="none" w:sz="0" w:space="0" w:color="auto"/>
            <w:right w:val="none" w:sz="0" w:space="0" w:color="auto"/>
          </w:divBdr>
        </w:div>
      </w:divsChild>
    </w:div>
    <w:div w:id="1022361699">
      <w:bodyDiv w:val="1"/>
      <w:marLeft w:val="0"/>
      <w:marRight w:val="0"/>
      <w:marTop w:val="0"/>
      <w:marBottom w:val="0"/>
      <w:divBdr>
        <w:top w:val="none" w:sz="0" w:space="0" w:color="auto"/>
        <w:left w:val="none" w:sz="0" w:space="0" w:color="auto"/>
        <w:bottom w:val="none" w:sz="0" w:space="0" w:color="auto"/>
        <w:right w:val="none" w:sz="0" w:space="0" w:color="auto"/>
      </w:divBdr>
    </w:div>
    <w:div w:id="1070924456">
      <w:bodyDiv w:val="1"/>
      <w:marLeft w:val="0"/>
      <w:marRight w:val="0"/>
      <w:marTop w:val="0"/>
      <w:marBottom w:val="0"/>
      <w:divBdr>
        <w:top w:val="none" w:sz="0" w:space="0" w:color="auto"/>
        <w:left w:val="none" w:sz="0" w:space="0" w:color="auto"/>
        <w:bottom w:val="none" w:sz="0" w:space="0" w:color="auto"/>
        <w:right w:val="none" w:sz="0" w:space="0" w:color="auto"/>
      </w:divBdr>
    </w:div>
    <w:div w:id="1225919482">
      <w:bodyDiv w:val="1"/>
      <w:marLeft w:val="0"/>
      <w:marRight w:val="0"/>
      <w:marTop w:val="0"/>
      <w:marBottom w:val="0"/>
      <w:divBdr>
        <w:top w:val="none" w:sz="0" w:space="0" w:color="auto"/>
        <w:left w:val="none" w:sz="0" w:space="0" w:color="auto"/>
        <w:bottom w:val="none" w:sz="0" w:space="0" w:color="auto"/>
        <w:right w:val="none" w:sz="0" w:space="0" w:color="auto"/>
      </w:divBdr>
    </w:div>
    <w:div w:id="1406755944">
      <w:bodyDiv w:val="1"/>
      <w:marLeft w:val="0"/>
      <w:marRight w:val="0"/>
      <w:marTop w:val="0"/>
      <w:marBottom w:val="0"/>
      <w:divBdr>
        <w:top w:val="none" w:sz="0" w:space="0" w:color="auto"/>
        <w:left w:val="none" w:sz="0" w:space="0" w:color="auto"/>
        <w:bottom w:val="none" w:sz="0" w:space="0" w:color="auto"/>
        <w:right w:val="none" w:sz="0" w:space="0" w:color="auto"/>
      </w:divBdr>
      <w:divsChild>
        <w:div w:id="1300182308">
          <w:marLeft w:val="547"/>
          <w:marRight w:val="0"/>
          <w:marTop w:val="0"/>
          <w:marBottom w:val="0"/>
          <w:divBdr>
            <w:top w:val="none" w:sz="0" w:space="0" w:color="auto"/>
            <w:left w:val="none" w:sz="0" w:space="0" w:color="auto"/>
            <w:bottom w:val="none" w:sz="0" w:space="0" w:color="auto"/>
            <w:right w:val="none" w:sz="0" w:space="0" w:color="auto"/>
          </w:divBdr>
        </w:div>
        <w:div w:id="1979802356">
          <w:marLeft w:val="547"/>
          <w:marRight w:val="0"/>
          <w:marTop w:val="140"/>
          <w:marBottom w:val="0"/>
          <w:divBdr>
            <w:top w:val="none" w:sz="0" w:space="0" w:color="auto"/>
            <w:left w:val="none" w:sz="0" w:space="0" w:color="auto"/>
            <w:bottom w:val="none" w:sz="0" w:space="0" w:color="auto"/>
            <w:right w:val="none" w:sz="0" w:space="0" w:color="auto"/>
          </w:divBdr>
        </w:div>
        <w:div w:id="1739087748">
          <w:marLeft w:val="547"/>
          <w:marRight w:val="0"/>
          <w:marTop w:val="140"/>
          <w:marBottom w:val="0"/>
          <w:divBdr>
            <w:top w:val="none" w:sz="0" w:space="0" w:color="auto"/>
            <w:left w:val="none" w:sz="0" w:space="0" w:color="auto"/>
            <w:bottom w:val="none" w:sz="0" w:space="0" w:color="auto"/>
            <w:right w:val="none" w:sz="0" w:space="0" w:color="auto"/>
          </w:divBdr>
        </w:div>
        <w:div w:id="420225773">
          <w:marLeft w:val="547"/>
          <w:marRight w:val="0"/>
          <w:marTop w:val="140"/>
          <w:marBottom w:val="0"/>
          <w:divBdr>
            <w:top w:val="none" w:sz="0" w:space="0" w:color="auto"/>
            <w:left w:val="none" w:sz="0" w:space="0" w:color="auto"/>
            <w:bottom w:val="none" w:sz="0" w:space="0" w:color="auto"/>
            <w:right w:val="none" w:sz="0" w:space="0" w:color="auto"/>
          </w:divBdr>
        </w:div>
        <w:div w:id="650477083">
          <w:marLeft w:val="547"/>
          <w:marRight w:val="0"/>
          <w:marTop w:val="140"/>
          <w:marBottom w:val="0"/>
          <w:divBdr>
            <w:top w:val="none" w:sz="0" w:space="0" w:color="auto"/>
            <w:left w:val="none" w:sz="0" w:space="0" w:color="auto"/>
            <w:bottom w:val="none" w:sz="0" w:space="0" w:color="auto"/>
            <w:right w:val="none" w:sz="0" w:space="0" w:color="auto"/>
          </w:divBdr>
        </w:div>
        <w:div w:id="1789814613">
          <w:marLeft w:val="547"/>
          <w:marRight w:val="0"/>
          <w:marTop w:val="140"/>
          <w:marBottom w:val="0"/>
          <w:divBdr>
            <w:top w:val="none" w:sz="0" w:space="0" w:color="auto"/>
            <w:left w:val="none" w:sz="0" w:space="0" w:color="auto"/>
            <w:bottom w:val="none" w:sz="0" w:space="0" w:color="auto"/>
            <w:right w:val="none" w:sz="0" w:space="0" w:color="auto"/>
          </w:divBdr>
        </w:div>
      </w:divsChild>
    </w:div>
    <w:div w:id="1409306918">
      <w:bodyDiv w:val="1"/>
      <w:marLeft w:val="0"/>
      <w:marRight w:val="0"/>
      <w:marTop w:val="0"/>
      <w:marBottom w:val="0"/>
      <w:divBdr>
        <w:top w:val="none" w:sz="0" w:space="0" w:color="auto"/>
        <w:left w:val="none" w:sz="0" w:space="0" w:color="auto"/>
        <w:bottom w:val="none" w:sz="0" w:space="0" w:color="auto"/>
        <w:right w:val="none" w:sz="0" w:space="0" w:color="auto"/>
      </w:divBdr>
      <w:divsChild>
        <w:div w:id="1761170233">
          <w:marLeft w:val="547"/>
          <w:marRight w:val="0"/>
          <w:marTop w:val="0"/>
          <w:marBottom w:val="0"/>
          <w:divBdr>
            <w:top w:val="none" w:sz="0" w:space="0" w:color="auto"/>
            <w:left w:val="none" w:sz="0" w:space="0" w:color="auto"/>
            <w:bottom w:val="none" w:sz="0" w:space="0" w:color="auto"/>
            <w:right w:val="none" w:sz="0" w:space="0" w:color="auto"/>
          </w:divBdr>
        </w:div>
      </w:divsChild>
    </w:div>
    <w:div w:id="1466503765">
      <w:bodyDiv w:val="1"/>
      <w:marLeft w:val="0"/>
      <w:marRight w:val="0"/>
      <w:marTop w:val="0"/>
      <w:marBottom w:val="0"/>
      <w:divBdr>
        <w:top w:val="none" w:sz="0" w:space="0" w:color="auto"/>
        <w:left w:val="none" w:sz="0" w:space="0" w:color="auto"/>
        <w:bottom w:val="none" w:sz="0" w:space="0" w:color="auto"/>
        <w:right w:val="none" w:sz="0" w:space="0" w:color="auto"/>
      </w:divBdr>
    </w:div>
    <w:div w:id="1664042411">
      <w:bodyDiv w:val="1"/>
      <w:marLeft w:val="0"/>
      <w:marRight w:val="0"/>
      <w:marTop w:val="0"/>
      <w:marBottom w:val="0"/>
      <w:divBdr>
        <w:top w:val="none" w:sz="0" w:space="0" w:color="auto"/>
        <w:left w:val="none" w:sz="0" w:space="0" w:color="auto"/>
        <w:bottom w:val="none" w:sz="0" w:space="0" w:color="auto"/>
        <w:right w:val="none" w:sz="0" w:space="0" w:color="auto"/>
      </w:divBdr>
      <w:divsChild>
        <w:div w:id="1870410354">
          <w:marLeft w:val="547"/>
          <w:marRight w:val="0"/>
          <w:marTop w:val="140"/>
          <w:marBottom w:val="0"/>
          <w:divBdr>
            <w:top w:val="none" w:sz="0" w:space="0" w:color="auto"/>
            <w:left w:val="none" w:sz="0" w:space="0" w:color="auto"/>
            <w:bottom w:val="none" w:sz="0" w:space="0" w:color="auto"/>
            <w:right w:val="none" w:sz="0" w:space="0" w:color="auto"/>
          </w:divBdr>
        </w:div>
      </w:divsChild>
    </w:div>
    <w:div w:id="1860271188">
      <w:bodyDiv w:val="1"/>
      <w:marLeft w:val="0"/>
      <w:marRight w:val="0"/>
      <w:marTop w:val="0"/>
      <w:marBottom w:val="0"/>
      <w:divBdr>
        <w:top w:val="none" w:sz="0" w:space="0" w:color="auto"/>
        <w:left w:val="none" w:sz="0" w:space="0" w:color="auto"/>
        <w:bottom w:val="none" w:sz="0" w:space="0" w:color="auto"/>
        <w:right w:val="none" w:sz="0" w:space="0" w:color="auto"/>
      </w:divBdr>
      <w:divsChild>
        <w:div w:id="740757238">
          <w:marLeft w:val="547"/>
          <w:marRight w:val="0"/>
          <w:marTop w:val="0"/>
          <w:marBottom w:val="0"/>
          <w:divBdr>
            <w:top w:val="none" w:sz="0" w:space="0" w:color="auto"/>
            <w:left w:val="none" w:sz="0" w:space="0" w:color="auto"/>
            <w:bottom w:val="none" w:sz="0" w:space="0" w:color="auto"/>
            <w:right w:val="none" w:sz="0" w:space="0" w:color="auto"/>
          </w:divBdr>
        </w:div>
        <w:div w:id="71391917">
          <w:marLeft w:val="547"/>
          <w:marRight w:val="0"/>
          <w:marTop w:val="140"/>
          <w:marBottom w:val="0"/>
          <w:divBdr>
            <w:top w:val="none" w:sz="0" w:space="0" w:color="auto"/>
            <w:left w:val="none" w:sz="0" w:space="0" w:color="auto"/>
            <w:bottom w:val="none" w:sz="0" w:space="0" w:color="auto"/>
            <w:right w:val="none" w:sz="0" w:space="0" w:color="auto"/>
          </w:divBdr>
        </w:div>
        <w:div w:id="927272898">
          <w:marLeft w:val="547"/>
          <w:marRight w:val="0"/>
          <w:marTop w:val="140"/>
          <w:marBottom w:val="0"/>
          <w:divBdr>
            <w:top w:val="none" w:sz="0" w:space="0" w:color="auto"/>
            <w:left w:val="none" w:sz="0" w:space="0" w:color="auto"/>
            <w:bottom w:val="none" w:sz="0" w:space="0" w:color="auto"/>
            <w:right w:val="none" w:sz="0" w:space="0" w:color="auto"/>
          </w:divBdr>
        </w:div>
        <w:div w:id="304897942">
          <w:marLeft w:val="547"/>
          <w:marRight w:val="0"/>
          <w:marTop w:val="140"/>
          <w:marBottom w:val="0"/>
          <w:divBdr>
            <w:top w:val="none" w:sz="0" w:space="0" w:color="auto"/>
            <w:left w:val="none" w:sz="0" w:space="0" w:color="auto"/>
            <w:bottom w:val="none" w:sz="0" w:space="0" w:color="auto"/>
            <w:right w:val="none" w:sz="0" w:space="0" w:color="auto"/>
          </w:divBdr>
        </w:div>
        <w:div w:id="1396121057">
          <w:marLeft w:val="547"/>
          <w:marRight w:val="0"/>
          <w:marTop w:val="140"/>
          <w:marBottom w:val="0"/>
          <w:divBdr>
            <w:top w:val="none" w:sz="0" w:space="0" w:color="auto"/>
            <w:left w:val="none" w:sz="0" w:space="0" w:color="auto"/>
            <w:bottom w:val="none" w:sz="0" w:space="0" w:color="auto"/>
            <w:right w:val="none" w:sz="0" w:space="0" w:color="auto"/>
          </w:divBdr>
        </w:div>
        <w:div w:id="2045934900">
          <w:marLeft w:val="547"/>
          <w:marRight w:val="0"/>
          <w:marTop w:val="140"/>
          <w:marBottom w:val="0"/>
          <w:divBdr>
            <w:top w:val="none" w:sz="0" w:space="0" w:color="auto"/>
            <w:left w:val="none" w:sz="0" w:space="0" w:color="auto"/>
            <w:bottom w:val="none" w:sz="0" w:space="0" w:color="auto"/>
            <w:right w:val="none" w:sz="0" w:space="0" w:color="auto"/>
          </w:divBdr>
        </w:div>
      </w:divsChild>
    </w:div>
    <w:div w:id="1861165443">
      <w:bodyDiv w:val="1"/>
      <w:marLeft w:val="0"/>
      <w:marRight w:val="0"/>
      <w:marTop w:val="0"/>
      <w:marBottom w:val="0"/>
      <w:divBdr>
        <w:top w:val="none" w:sz="0" w:space="0" w:color="auto"/>
        <w:left w:val="none" w:sz="0" w:space="0" w:color="auto"/>
        <w:bottom w:val="none" w:sz="0" w:space="0" w:color="auto"/>
        <w:right w:val="none" w:sz="0" w:space="0" w:color="auto"/>
      </w:divBdr>
      <w:divsChild>
        <w:div w:id="519853015">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B5407798C160439D1AC3E053B5FF6B" ma:contentTypeVersion="13" ma:contentTypeDescription="Create a new document." ma:contentTypeScope="" ma:versionID="fb66ed32f6d90762e338c7bbbb93ad06">
  <xsd:schema xmlns:xsd="http://www.w3.org/2001/XMLSchema" xmlns:xs="http://www.w3.org/2001/XMLSchema" xmlns:p="http://schemas.microsoft.com/office/2006/metadata/properties" xmlns:ns3="ffff279e-d860-4e9f-b9c0-cf177dca6251" xmlns:ns4="38b1344a-014d-471a-b933-37448f4d8e00" targetNamespace="http://schemas.microsoft.com/office/2006/metadata/properties" ma:root="true" ma:fieldsID="610e5841c6d5ca95ec273b96cad22ef7" ns3:_="" ns4:_="">
    <xsd:import namespace="ffff279e-d860-4e9f-b9c0-cf177dca6251"/>
    <xsd:import namespace="38b1344a-014d-471a-b933-37448f4d8e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f279e-d860-4e9f-b9c0-cf177dca62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b1344a-014d-471a-b933-37448f4d8e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8b1344a-014d-471a-b933-37448f4d8e00" xsi:nil="true"/>
  </documentManagement>
</p:properties>
</file>

<file path=customXml/itemProps1.xml><?xml version="1.0" encoding="utf-8"?>
<ds:datastoreItem xmlns:ds="http://schemas.openxmlformats.org/officeDocument/2006/customXml" ds:itemID="{3EA57D1A-9D89-49C9-9F7A-DE7D8E5EC870}">
  <ds:schemaRefs>
    <ds:schemaRef ds:uri="http://schemas.openxmlformats.org/officeDocument/2006/bibliography"/>
  </ds:schemaRefs>
</ds:datastoreItem>
</file>

<file path=customXml/itemProps2.xml><?xml version="1.0" encoding="utf-8"?>
<ds:datastoreItem xmlns:ds="http://schemas.openxmlformats.org/officeDocument/2006/customXml" ds:itemID="{F9F634D4-312C-46A0-8CAD-1826A2268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f279e-d860-4e9f-b9c0-cf177dca6251"/>
    <ds:schemaRef ds:uri="38b1344a-014d-471a-b933-37448f4d8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B79387-CD75-40F5-8346-A87B9CF166C2}">
  <ds:schemaRefs>
    <ds:schemaRef ds:uri="http://schemas.microsoft.com/sharepoint/v3/contenttype/forms"/>
  </ds:schemaRefs>
</ds:datastoreItem>
</file>

<file path=customXml/itemProps4.xml><?xml version="1.0" encoding="utf-8"?>
<ds:datastoreItem xmlns:ds="http://schemas.openxmlformats.org/officeDocument/2006/customXml" ds:itemID="{C5E9BC51-B2C6-435A-9712-CF72DFF1575A}">
  <ds:schemaRefs>
    <ds:schemaRef ds:uri="http://schemas.microsoft.com/office/2006/metadata/properties"/>
    <ds:schemaRef ds:uri="http://schemas.microsoft.com/office/infopath/2007/PartnerControls"/>
    <ds:schemaRef ds:uri="38b1344a-014d-471a-b933-37448f4d8e00"/>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15</Pages>
  <Words>1976</Words>
  <Characters>10874</Characters>
  <Application>Microsoft Office Word</Application>
  <DocSecurity>0</DocSecurity>
  <Lines>90</Lines>
  <Paragraphs>25</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Andrea</dc:creator>
  <cp:keywords/>
  <dc:description/>
  <cp:lastModifiedBy>Guido Andrea</cp:lastModifiedBy>
  <cp:revision>74</cp:revision>
  <dcterms:created xsi:type="dcterms:W3CDTF">2023-11-04T15:37:00Z</dcterms:created>
  <dcterms:modified xsi:type="dcterms:W3CDTF">2023-11-06T14:56:00Z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0x01010054B5407798C160439D1AC3E053B5FF6B</vt:lpwstr>
  </property>
  <property fmtid="{D5CDD505-2E9C-101B-9397-08002B2CF9AE}" pid="3" name="GrammarlyDocumentId">
    <vt:lpwstr>7a7027a49b9465fe87d3ba99a85f22b4bddfa704c3e526a480a71fc2561222eb</vt:lpwstr>
  </property>
</Properties>
</file>